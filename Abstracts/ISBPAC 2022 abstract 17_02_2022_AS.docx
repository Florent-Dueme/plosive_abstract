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BEDA" w14:textId="2B01C6F9" w:rsidR="00F66753" w:rsidRPr="001A59D3" w:rsidRDefault="001665FD" w:rsidP="00DD57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Conflicting grapheme-phoneme mappings lead to</w:t>
      </w:r>
      <w:r w:rsidR="003762C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production of </w:t>
      </w:r>
      <w:r w:rsidR="00F063B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hybrid</w:t>
      </w:r>
      <w:r w:rsidR="00051091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L1/L2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sounds by immersed bilinguals</w:t>
      </w:r>
    </w:p>
    <w:p w14:paraId="4F170D31" w14:textId="77777777" w:rsidR="0029109C" w:rsidRPr="001A59D3" w:rsidRDefault="00291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F8C6B" w14:textId="7FBB5817" w:rsidR="009B12AE" w:rsidRPr="001A59D3" w:rsidRDefault="002B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>Adults living in a country where their second language (L2) is spoken are surrounded by</w:t>
      </w:r>
      <w:r w:rsidR="00662AC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both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aural and visual information in their L2. Interactions between the phonetic systems of a bilingual´s first language (L1) and L2 are well researched </w:t>
      </w:r>
      <w:r w:rsidR="009A7C2E" w:rsidRPr="001A59D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but the influence of grapheme-phoneme mappings 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>(GPM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on speech production across languages is not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well studied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49A" w:rsidRPr="001A59D3">
        <w:rPr>
          <w:rFonts w:ascii="Times New Roman" w:hAnsi="Times New Roman" w:cs="Times New Roman"/>
          <w:sz w:val="24"/>
          <w:szCs w:val="24"/>
          <w:lang w:val="en-US"/>
        </w:rPr>
        <w:t>outside the language classroom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>, despite indications that inconsistencies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 GPMs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across languages impact L2 production for learners in immersion [2]. </w:t>
      </w:r>
    </w:p>
    <w:p w14:paraId="4B9BC185" w14:textId="066F4646" w:rsidR="0029109C" w:rsidRPr="001A59D3" w:rsidRDefault="008A1C45" w:rsidP="00B536E4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0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this study, 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native French speakers immersed in Spain for </w:t>
      </w:r>
      <w:commentRangeStart w:id="1"/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several years </w:t>
      </w:r>
      <w:commentRangeEnd w:id="1"/>
      <w:r w:rsidR="00252020">
        <w:rPr>
          <w:rStyle w:val="Marquedecommentaire"/>
        </w:rPr>
        <w:commentReference w:id="1"/>
      </w:r>
      <w:r w:rsidR="004E2B2F" w:rsidRPr="001A59D3">
        <w:rPr>
          <w:rFonts w:ascii="Times New Roman" w:hAnsi="Times New Roman" w:cs="Times New Roman"/>
          <w:sz w:val="24"/>
          <w:szCs w:val="24"/>
          <w:lang w:val="en-US"/>
        </w:rPr>
        <w:t>named and read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Spanish words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containing </w:t>
      </w:r>
      <w:del w:id="2" w:author="Antje Stoehr" w:date="2022-02-17T19:08:00Z">
        <w:r w:rsidR="002B4998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</w:delText>
        </w:r>
      </w:del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/b/ </w:t>
      </w:r>
      <w:del w:id="3" w:author="Antje Stoehr" w:date="2022-02-17T19:08:00Z">
        <w:r w:rsidR="007D3FA2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sound</w:delText>
        </w:r>
        <w:r w:rsidR="002B4998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D57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initial position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n Spanish,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del w:id="4" w:author="Antje Stoehr" w:date="2022-02-17T19:10:00Z">
        <w:r w:rsidR="007D3FA2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sound </w:delText>
        </w:r>
      </w:del>
      <w:ins w:id="5" w:author="Antje Stoehr" w:date="2022-02-17T19:10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phoneme</w:t>
        </w:r>
        <w:r w:rsidR="00252020" w:rsidRPr="001A59D3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is associated with the graphemes &lt;b&gt; and &lt;v&gt;</w:t>
      </w:r>
      <w:ins w:id="6" w:author="Antje Stoehr" w:date="2022-02-17T19:09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. These</w:t>
        </w:r>
      </w:ins>
      <w:del w:id="7" w:author="Antje Stoehr" w:date="2022-02-17T19:09:00Z">
        <w:r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8" w:author="Antje Stoehr" w:date="2022-02-17T19:10:00Z">
        <w:r w:rsidR="0029109C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letters </w:delText>
        </w:r>
      </w:del>
      <w:ins w:id="9" w:author="Antje Stoehr" w:date="2022-02-17T19:10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graphemes</w:t>
        </w:r>
        <w:r w:rsidR="00252020" w:rsidRPr="001A59D3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del w:id="10" w:author="Antje Stoehr" w:date="2022-02-17T19:09:00Z">
        <w:r w:rsidR="0029109C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that</w:delText>
        </w:r>
        <w:r w:rsidR="002B4998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are associated with the sounds /b/ and /v/ </w:t>
      </w:r>
      <w:ins w:id="11" w:author="Antje Stoehr" w:date="2022-02-17T19:08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 xml:space="preserve">in French, </w:t>
        </w:r>
      </w:ins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del w:id="12" w:author="Antje Stoehr" w:date="2022-02-17T19:09:00Z">
        <w:r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in French</w:delText>
        </w:r>
      </w:del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13" w:author="Antje Stoehr" w:date="2022-02-17T19:09:00Z">
        <w:r w:rsidR="003B3A6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19 </w:delText>
        </w:r>
      </w:del>
      <w:ins w:id="14" w:author="Antje Stoehr" w:date="2022-02-17T19:09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Nineteen</w:t>
        </w:r>
        <w:r w:rsidR="00252020" w:rsidRPr="001A59D3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control Spanish speakers </w:t>
      </w:r>
      <w:del w:id="15" w:author="Antje Stoehr" w:date="2022-02-17T19:10:00Z">
        <w:r w:rsidR="003B3A6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naïve in</w:delText>
        </w:r>
      </w:del>
      <w:ins w:id="16" w:author="Antje Stoehr" w:date="2022-02-17T19:10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with no knowledge of</w:t>
        </w:r>
      </w:ins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were tested on the same tasks.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 w:rsidR="001F2D51">
        <w:rPr>
          <w:rStyle w:val="Marquedecommentaire"/>
        </w:rPr>
        <w:commentReference w:id="0"/>
      </w:r>
    </w:p>
    <w:p w14:paraId="18F85B01" w14:textId="7E14EFF2" w:rsidR="009B12AE" w:rsidRPr="001A59D3" w:rsidRDefault="002A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We expected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del w:id="17" w:author="Antje Stoehr" w:date="2022-02-17T19:11:00Z">
        <w:r w:rsidR="006E00AE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bilingual </w:delText>
        </w:r>
        <w:r w:rsidR="000323E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production of </w:delText>
        </w:r>
      </w:del>
      <w:del w:id="18" w:author="Antje Stoehr" w:date="2022-02-17T19:10:00Z">
        <w:r w:rsidR="000323E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the</w:delText>
        </w:r>
        <w:r w:rsidR="00394D38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  <w:r w:rsidR="000323E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plosive</w:delText>
        </w:r>
        <w:r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</w:delText>
        </w:r>
      </w:del>
      <w:del w:id="19" w:author="Antje Stoehr" w:date="2022-02-17T19:11:00Z">
        <w:r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/</w:delText>
        </w:r>
      </w:del>
      <w:ins w:id="20" w:author="Antje Stoehr" w:date="2022-02-17T19:11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when Spanish /</w:t>
        </w:r>
      </w:ins>
      <w:r w:rsidRPr="001A59D3">
        <w:rPr>
          <w:rFonts w:ascii="Times New Roman" w:hAnsi="Times New Roman" w:cs="Times New Roman"/>
          <w:sz w:val="24"/>
          <w:szCs w:val="24"/>
          <w:lang w:val="en-US"/>
        </w:rPr>
        <w:t>b/</w:t>
      </w:r>
      <w:ins w:id="21" w:author="Antje Stoehr" w:date="2022-02-17T19:12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 xml:space="preserve"> is written as &lt;v&gt;, </w:t>
        </w:r>
        <w:r w:rsidR="00252020" w:rsidRPr="001A59D3">
          <w:rPr>
            <w:rFonts w:ascii="Times New Roman" w:hAnsi="Times New Roman" w:cs="Times New Roman"/>
            <w:sz w:val="24"/>
            <w:szCs w:val="24"/>
            <w:lang w:val="en-US"/>
          </w:rPr>
          <w:t>bilingual</w:t>
        </w:r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del w:id="22" w:author="Antje Stoehr" w:date="2022-02-17T19:12:00Z">
        <w:r w:rsidR="006E00AE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 </w:delText>
        </w:r>
        <w:r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Spanish </w:delText>
        </w:r>
      </w:del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would be influenced by th</w:t>
      </w:r>
      <w:ins w:id="23" w:author="Antje Stoehr" w:date="2022-02-17T19:11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e</w:t>
        </w:r>
      </w:ins>
      <w:del w:id="24" w:author="Antje Stoehr" w:date="2022-02-17T19:11:00Z">
        <w:r w:rsidR="000323E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e</w:delText>
        </w:r>
      </w:del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</w:t>
      </w:r>
      <w:del w:id="25" w:author="Antje Stoehr" w:date="2022-02-17T19:11:00Z">
        <w:r w:rsidR="000323E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phoneme </w:delText>
        </w:r>
      </w:del>
      <w:ins w:id="26" w:author="Antje Stoehr" w:date="2022-02-17T19:11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fricative</w:t>
        </w:r>
        <w:r w:rsidR="00252020" w:rsidRPr="001A59D3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/v/</w:t>
      </w:r>
      <w:del w:id="27" w:author="Antje Stoehr" w:date="2022-02-17T19:11:00Z">
        <w:r w:rsidR="000323E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, a fricative</w:delText>
        </w:r>
      </w:del>
      <w:ins w:id="28" w:author="Antje Stoehr" w:date="2022-02-17T19:12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 xml:space="preserve"> in production</w:t>
        </w:r>
      </w:ins>
      <w:del w:id="29" w:author="Antje Stoehr" w:date="2022-02-17T19:12:00Z">
        <w:r w:rsidR="000323EB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  <w:r w:rsidR="00B536E4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when written with the grapheme &lt;v&gt;</w:delText>
        </w:r>
      </w:del>
      <w:r w:rsidR="00B536E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okens</w:t>
      </w:r>
      <w:r w:rsidR="00BD62D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were analyzed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>using the plosion index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[3], an automatic measurement 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>quantify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517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energy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of a plosive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burst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in relation to the closure phase of the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plosive.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Results </w:t>
      </w:r>
      <w:del w:id="30" w:author="Antje Stoehr" w:date="2022-02-17T19:13:00Z">
        <w:r w:rsidR="00463B4D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indicate </w:delText>
        </w:r>
      </w:del>
      <w:ins w:id="31" w:author="Antje Stoehr" w:date="2022-02-17T19:13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show</w:t>
        </w:r>
        <w:r w:rsidR="00252020" w:rsidRPr="001A59D3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916CEE" w:rsidRPr="001A59D3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32" w:author="Antje Stoehr" w:date="2022-02-17T19:13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 xml:space="preserve">bilinguals produced </w:t>
        </w:r>
      </w:ins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/b/ </w:t>
      </w:r>
      <w:del w:id="33" w:author="Antje Stoehr" w:date="2022-02-17T19:13:00Z">
        <w:r w:rsidR="00B71ED0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was produced </w:delText>
        </w:r>
      </w:del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less energetically in the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/b/-&lt;v&gt; condition tha</w:t>
      </w:r>
      <w:r w:rsidR="00D051B2" w:rsidRPr="001A59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>the /b/-&lt;b&gt; condition</w:t>
      </w:r>
      <w:del w:id="34" w:author="Antje Stoehr" w:date="2022-02-17T19:13:00Z">
        <w:r w:rsidR="00B71ED0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del w:id="35" w:author="Antje Stoehr" w:date="2022-02-17T19:14:00Z">
        <w:r w:rsidR="00B71ED0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but</w:delText>
        </w:r>
        <w:r w:rsidR="005761F1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 only for the bilinguals</w:delText>
        </w:r>
      </w:del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ins w:id="36" w:author="Antje Stoehr" w:date="2022-02-17T19:14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 xml:space="preserve"> Spanish controls did not differ on their production of /b/-&lt;v&gt; and /b/-&lt;b&gt;</w:t>
        </w:r>
      </w:ins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37"/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determine whether </w:t>
      </w:r>
      <w:ins w:id="38" w:author="Antje Stoehr" w:date="2022-02-17T19:14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 xml:space="preserve">the bilinguals’ production </w:t>
        </w:r>
      </w:ins>
      <w:del w:id="39" w:author="Antje Stoehr" w:date="2022-02-17T19:14:00Z">
        <w:r w:rsidR="00D512D7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this result </w:delText>
        </w:r>
      </w:del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was due to a direct intrusion of </w:t>
      </w:r>
      <w:del w:id="40" w:author="Antje Stoehr" w:date="2022-02-17T19:15:00Z">
        <w:r w:rsidR="00D512D7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 xml:space="preserve">the sound </w:delText>
        </w:r>
      </w:del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/v/, tokens produced without a </w:t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clear </w:t>
      </w:r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>plosive burst where manually discarded</w:t>
      </w:r>
      <w:del w:id="41" w:author="Antje Stoehr" w:date="2022-02-17T19:15:00Z">
        <w:r w:rsidR="00D512D7" w:rsidRPr="001A59D3" w:rsidDel="00252020">
          <w:rPr>
            <w:rFonts w:ascii="Times New Roman" w:hAnsi="Times New Roman" w:cs="Times New Roman"/>
            <w:sz w:val="24"/>
            <w:szCs w:val="24"/>
            <w:lang w:val="en-US"/>
          </w:rPr>
          <w:delText>,</w:delText>
        </w:r>
      </w:del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but the result stayed the same.</w:t>
      </w:r>
      <w:commentRangeEnd w:id="37"/>
      <w:r w:rsidR="00252020">
        <w:rPr>
          <w:rStyle w:val="Marquedecommentaire"/>
        </w:rPr>
        <w:commentReference w:id="37"/>
      </w:r>
    </w:p>
    <w:p w14:paraId="31436C7A" w14:textId="6D0C2975" w:rsidR="000B30E2" w:rsidRPr="001A59D3" w:rsidRDefault="00D05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data demonstrate that 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 across languages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have an impact on the L2 production of even </w:t>
      </w:r>
      <w:r w:rsidR="004644B2" w:rsidRPr="001A59D3">
        <w:rPr>
          <w:rFonts w:ascii="Times New Roman" w:hAnsi="Times New Roman" w:cs="Times New Roman"/>
          <w:sz w:val="24"/>
          <w:szCs w:val="24"/>
          <w:lang w:val="en-US"/>
        </w:rPr>
        <w:t>highly proficient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immersed bilinguals. 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his impact </w:t>
      </w:r>
      <w:r w:rsidR="0059653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manifest itself through 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>the fusion of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two 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>sounds</w:t>
      </w:r>
      <w:r w:rsidR="00F5753A" w:rsidRPr="001A59D3">
        <w:rPr>
          <w:rFonts w:ascii="Times New Roman" w:hAnsi="Times New Roman" w:cs="Times New Roman"/>
          <w:sz w:val="24"/>
          <w:szCs w:val="24"/>
          <w:lang w:val="en-US"/>
        </w:rPr>
        <w:t>, one from each language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>. Such a fusion had been reported before between fricatives [4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>and for b</w:t>
      </w:r>
      <w:commentRangeStart w:id="42"/>
      <w:r w:rsidR="00EB4AE3">
        <w:rPr>
          <w:rFonts w:ascii="Times New Roman" w:hAnsi="Times New Roman" w:cs="Times New Roman"/>
          <w:sz w:val="24"/>
          <w:szCs w:val="24"/>
          <w:lang w:val="en-US"/>
        </w:rPr>
        <w:t>eginners</w:t>
      </w:r>
      <w:commentRangeEnd w:id="42"/>
      <w:r w:rsidR="00252020">
        <w:rPr>
          <w:rStyle w:val="Marquedecommentaire"/>
        </w:rPr>
        <w:commentReference w:id="42"/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is shown here for the first time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 xml:space="preserve">immersed bilinguals and for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>sounds with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different manners of articulation</w:t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43" w:author="Antje Stoehr" w:date="2022-02-17T19:16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And what are the implications/take home message?</w:t>
        </w:r>
      </w:ins>
    </w:p>
    <w:p w14:paraId="4835ABD0" w14:textId="77777777" w:rsidR="00C5326F" w:rsidRPr="001A59D3" w:rsidRDefault="00C53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64C44" w14:textId="31994833" w:rsidR="009A7C2E" w:rsidRPr="001A59D3" w:rsidRDefault="009A7C2E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60739AE7" w14:textId="77777777" w:rsidR="00891691" w:rsidRPr="001A59D3" w:rsidRDefault="00891691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76842" w14:textId="21FF0A6A" w:rsidR="009A7C2E" w:rsidRPr="001A59D3" w:rsidRDefault="009A7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Flege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J. E. (1995). Second language speech learning: Theory, findings, and problems. Speech perception and linguistic experience: Issues in cross-language research, 92, 233-277.</w:t>
      </w:r>
    </w:p>
    <w:p w14:paraId="503F538E" w14:textId="4463F3BF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020">
        <w:rPr>
          <w:rFonts w:ascii="Times New Roman" w:hAnsi="Times New Roman" w:cs="Times New Roman"/>
          <w:sz w:val="24"/>
          <w:szCs w:val="24"/>
          <w:lang w:val="de-DE"/>
        </w:rPr>
        <w:t xml:space="preserve">[2] Young-Scholten, M., &amp; Langer, M. (2015).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The role of orthographic input in second language German: Evidence from naturalistic adult learners’ production. Applied Psycholinguistics, 36(1), 93-114.</w:t>
      </w:r>
    </w:p>
    <w:p w14:paraId="24EC9D7F" w14:textId="36C6CC89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Ananthapadmanabha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T. V.,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Prathosh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A. P., &amp; Ramakrishnan, A. G. (2014). Detection of the closure-burst transitions of stops and affricates in continuous speech using the plosion index. The Journal of the Acoustical Society of America, 135(1), 460-471.</w:t>
      </w:r>
    </w:p>
    <w:p w14:paraId="7938052C" w14:textId="6AB52FE9" w:rsidR="009A7C2E" w:rsidRPr="00B536E4" w:rsidRDefault="00D511AC">
      <w:pPr>
        <w:rPr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[4]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Rafat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>, Y., &amp; Stevenson, R. A. (2019). Auditory-orthographic integration at the onset of L2 speech acquisition. Language and speech, 62(3), 427-451.</w:t>
      </w:r>
    </w:p>
    <w:sectPr w:rsidR="009A7C2E" w:rsidRPr="00B5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tje Stoehr" w:date="2022-02-17T19:08:00Z" w:initials="AS">
    <w:p w14:paraId="5D054DB9" w14:textId="0BC638CA" w:rsidR="00252020" w:rsidRDefault="00252020">
      <w:pPr>
        <w:pStyle w:val="Commentaire"/>
      </w:pPr>
      <w:r>
        <w:rPr>
          <w:rStyle w:val="Marquedecommentaire"/>
        </w:rPr>
        <w:annotationRef/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and range </w:t>
      </w:r>
      <w:proofErr w:type="spellStart"/>
      <w:r>
        <w:t>here</w:t>
      </w:r>
      <w:proofErr w:type="spellEnd"/>
      <w:r>
        <w:t> ?</w:t>
      </w:r>
    </w:p>
  </w:comment>
  <w:comment w:id="0" w:author="Antje Stoehr" w:date="2022-02-17T19:17:00Z" w:initials="AS">
    <w:p w14:paraId="25AAC1EE" w14:textId="4A55C3F5" w:rsidR="001F2D51" w:rsidRDefault="001F2D51">
      <w:pPr>
        <w:pStyle w:val="Commentaire"/>
      </w:pPr>
      <w:r>
        <w:rPr>
          <w:rStyle w:val="Marquedecommentaire"/>
        </w:rPr>
        <w:annotationRef/>
      </w:r>
      <w:r>
        <w:t xml:space="preserve">You have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elaborate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participants a </w:t>
      </w:r>
      <w:proofErr w:type="spellStart"/>
      <w:r>
        <w:t>little</w:t>
      </w:r>
      <w:proofErr w:type="spellEnd"/>
      <w:r>
        <w:t>…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adults</w:t>
      </w:r>
      <w:proofErr w:type="spellEnd"/>
      <w:r>
        <w:t xml:space="preserve"> ?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 information ? </w:t>
      </w:r>
    </w:p>
  </w:comment>
  <w:comment w:id="37" w:author="Antje Stoehr" w:date="2022-02-17T19:15:00Z" w:initials="AS">
    <w:p w14:paraId="044609EF" w14:textId="011D9839" w:rsidR="00252020" w:rsidRDefault="00252020">
      <w:pPr>
        <w:pStyle w:val="Commentaire"/>
      </w:pPr>
      <w:r>
        <w:rPr>
          <w:rStyle w:val="Marquedecommentaire"/>
        </w:rPr>
        <w:annotationRef/>
      </w:r>
      <w:r>
        <w:t xml:space="preserve">I </w:t>
      </w:r>
      <w:proofErr w:type="spellStart"/>
      <w:r>
        <w:t>don’t</w:t>
      </w:r>
      <w:proofErr w:type="spellEnd"/>
      <w:r>
        <w:t xml:space="preserve"> follow </w:t>
      </w:r>
      <w:proofErr w:type="spellStart"/>
      <w:r>
        <w:t>this</w:t>
      </w:r>
      <w:proofErr w:type="spellEnd"/>
    </w:p>
  </w:comment>
  <w:comment w:id="42" w:author="Antje Stoehr" w:date="2022-02-17T19:15:00Z" w:initials="AS">
    <w:p w14:paraId="67656313" w14:textId="1FF290E6" w:rsidR="00252020" w:rsidRDefault="00252020">
      <w:pPr>
        <w:pStyle w:val="Commentaire"/>
      </w:pPr>
      <w:r>
        <w:rPr>
          <w:rStyle w:val="Marquedecommentaire"/>
        </w:rPr>
        <w:annotationRef/>
      </w:r>
      <w:r>
        <w:t xml:space="preserve">No </w:t>
      </w:r>
      <w:proofErr w:type="spellStart"/>
      <w:r>
        <w:t>reference</w:t>
      </w:r>
      <w:proofErr w:type="spellEnd"/>
      <w:r>
        <w:t>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54DB9" w15:done="0"/>
  <w15:commentEx w15:paraId="25AAC1EE" w15:done="0"/>
  <w15:commentEx w15:paraId="044609EF" w15:done="0"/>
  <w15:commentEx w15:paraId="676563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1B95" w16cex:dateUtc="2022-02-17T18:08:00Z"/>
  <w16cex:commentExtensible w16cex:durableId="25B91DD8" w16cex:dateUtc="2022-02-17T18:17:00Z"/>
  <w16cex:commentExtensible w16cex:durableId="25B91D48" w16cex:dateUtc="2022-02-17T18:15:00Z"/>
  <w16cex:commentExtensible w16cex:durableId="25B91D6C" w16cex:dateUtc="2022-02-1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54DB9" w16cid:durableId="25B91B95"/>
  <w16cid:commentId w16cid:paraId="25AAC1EE" w16cid:durableId="25B91DD8"/>
  <w16cid:commentId w16cid:paraId="044609EF" w16cid:durableId="25B91D48"/>
  <w16cid:commentId w16cid:paraId="67656313" w16cid:durableId="25B91D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je Stoehr">
    <w15:presenceInfo w15:providerId="Windows Live" w15:userId="96bcff21645a4a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E"/>
    <w:rsid w:val="00027174"/>
    <w:rsid w:val="000323EB"/>
    <w:rsid w:val="000432FE"/>
    <w:rsid w:val="00051091"/>
    <w:rsid w:val="000B30E2"/>
    <w:rsid w:val="000D015E"/>
    <w:rsid w:val="001665FD"/>
    <w:rsid w:val="00175176"/>
    <w:rsid w:val="001A59D3"/>
    <w:rsid w:val="001F2D51"/>
    <w:rsid w:val="00252020"/>
    <w:rsid w:val="002569F2"/>
    <w:rsid w:val="00270929"/>
    <w:rsid w:val="0029109C"/>
    <w:rsid w:val="002A490D"/>
    <w:rsid w:val="002B4998"/>
    <w:rsid w:val="00317F3F"/>
    <w:rsid w:val="00342F19"/>
    <w:rsid w:val="003762C8"/>
    <w:rsid w:val="00394D38"/>
    <w:rsid w:val="003966F6"/>
    <w:rsid w:val="003B3A6B"/>
    <w:rsid w:val="003C10FE"/>
    <w:rsid w:val="00421AD7"/>
    <w:rsid w:val="00433730"/>
    <w:rsid w:val="00463B4D"/>
    <w:rsid w:val="004644B2"/>
    <w:rsid w:val="004C4923"/>
    <w:rsid w:val="004C6206"/>
    <w:rsid w:val="004E2B2F"/>
    <w:rsid w:val="004F14B9"/>
    <w:rsid w:val="0055431F"/>
    <w:rsid w:val="005761F1"/>
    <w:rsid w:val="00596532"/>
    <w:rsid w:val="005F7611"/>
    <w:rsid w:val="0062593D"/>
    <w:rsid w:val="0063553D"/>
    <w:rsid w:val="00637F4C"/>
    <w:rsid w:val="00662ACE"/>
    <w:rsid w:val="006639DC"/>
    <w:rsid w:val="006E00AE"/>
    <w:rsid w:val="006E125F"/>
    <w:rsid w:val="007157AF"/>
    <w:rsid w:val="007D3FA2"/>
    <w:rsid w:val="007D6219"/>
    <w:rsid w:val="007D6F6D"/>
    <w:rsid w:val="007E1CE8"/>
    <w:rsid w:val="00856DC2"/>
    <w:rsid w:val="00891691"/>
    <w:rsid w:val="008A1C45"/>
    <w:rsid w:val="00916CEE"/>
    <w:rsid w:val="009A7C2E"/>
    <w:rsid w:val="009B12AE"/>
    <w:rsid w:val="00A96F4C"/>
    <w:rsid w:val="00A97DDD"/>
    <w:rsid w:val="00B07207"/>
    <w:rsid w:val="00B243BB"/>
    <w:rsid w:val="00B536E4"/>
    <w:rsid w:val="00B71ED0"/>
    <w:rsid w:val="00BD15A3"/>
    <w:rsid w:val="00BD62D4"/>
    <w:rsid w:val="00C5249A"/>
    <w:rsid w:val="00C5326F"/>
    <w:rsid w:val="00D051B2"/>
    <w:rsid w:val="00D27BEA"/>
    <w:rsid w:val="00D511AC"/>
    <w:rsid w:val="00D512D7"/>
    <w:rsid w:val="00D62B4E"/>
    <w:rsid w:val="00DC364C"/>
    <w:rsid w:val="00DD57D0"/>
    <w:rsid w:val="00E10C2E"/>
    <w:rsid w:val="00EB4AE3"/>
    <w:rsid w:val="00EE0796"/>
    <w:rsid w:val="00F063B8"/>
    <w:rsid w:val="00F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E719"/>
  <w15:chartTrackingRefBased/>
  <w15:docId w15:val="{BC2E0547-2640-4D99-9054-F7235400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B12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7D6219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520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20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20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20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20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20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0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Dueme</dc:creator>
  <cp:keywords/>
  <dc:description/>
  <cp:lastModifiedBy>Florent Dueme</cp:lastModifiedBy>
  <cp:revision>2</cp:revision>
  <dcterms:created xsi:type="dcterms:W3CDTF">2022-02-17T22:30:00Z</dcterms:created>
  <dcterms:modified xsi:type="dcterms:W3CDTF">2022-02-17T22:30:00Z</dcterms:modified>
</cp:coreProperties>
</file>