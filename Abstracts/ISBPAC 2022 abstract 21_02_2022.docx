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70D31" w14:textId="2666C0FE" w:rsidR="0029109C" w:rsidRPr="00283955" w:rsidRDefault="001665FD" w:rsidP="002839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Conflicting grapheme-phoneme mappings lead to</w:t>
      </w:r>
      <w:r w:rsidR="003762C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the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production of </w:t>
      </w:r>
      <w:r w:rsidR="00F063B8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hybrid</w:t>
      </w:r>
      <w:r w:rsidR="00051091"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L1/L2</w:t>
      </w: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sounds by immersed bilinguals</w:t>
      </w:r>
    </w:p>
    <w:p w14:paraId="4BBF8C6B" w14:textId="7FBB5817" w:rsidR="009B12AE" w:rsidRPr="001A59D3" w:rsidRDefault="002B49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>Adults living in a country where their second language (L2) is spoken are surrounded by</w:t>
      </w:r>
      <w:r w:rsidR="00662AC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both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aural and visual information in their L2. Interactions between the phonetic systems of a bilingual´s first language (L1) and L2 are well researched </w:t>
      </w:r>
      <w:r w:rsidR="009A7C2E" w:rsidRPr="001A59D3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but the influence of grapheme-phoneme mappings 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>(GPM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C36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on speech production across languages is not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well studied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49A" w:rsidRPr="001A59D3">
        <w:rPr>
          <w:rFonts w:ascii="Times New Roman" w:hAnsi="Times New Roman" w:cs="Times New Roman"/>
          <w:sz w:val="24"/>
          <w:szCs w:val="24"/>
          <w:lang w:val="en-US"/>
        </w:rPr>
        <w:t>outside the language classroom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>, despite indications that inconsistencies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 GPMs</w:t>
      </w:r>
      <w:r w:rsidR="008A1C45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across languages impact L2 production for learners in immersion [2]. </w:t>
      </w:r>
    </w:p>
    <w:p w14:paraId="4B9BC185" w14:textId="2B2128FA" w:rsidR="0029109C" w:rsidRPr="001A59D3" w:rsidRDefault="008A1C45" w:rsidP="00B536E4">
      <w:pPr>
        <w:rPr>
          <w:rFonts w:ascii="Times New Roman" w:hAnsi="Times New Roman" w:cs="Times New Roman"/>
          <w:sz w:val="24"/>
          <w:szCs w:val="24"/>
          <w:lang w:val="en-US"/>
        </w:rPr>
      </w:pPr>
      <w:commentRangeStart w:id="0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this study, 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native French speakers immersed in Spain for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4 to 29 years </w:t>
      </w:r>
      <w:commentRangeStart w:id="1"/>
      <w:commentRangeEnd w:id="1"/>
      <w:r w:rsidR="00252020">
        <w:rPr>
          <w:rStyle w:val="Marquedecommentaire"/>
        </w:rPr>
        <w:commentReference w:id="1"/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(mean=12 years) 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produced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Spanish words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containing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/b/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DD57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initial position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>All participants had learned Spanish after the age of 12 and had moved to Spain as adults, where they use</w:t>
      </w:r>
      <w:r w:rsidR="00B041A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 Spanish 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>professionally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n Spanish, </w:t>
      </w:r>
      <w:r w:rsidR="001467F4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D3FA2" w:rsidRPr="001A59D3">
        <w:rPr>
          <w:rFonts w:ascii="Times New Roman" w:hAnsi="Times New Roman" w:cs="Times New Roman"/>
          <w:sz w:val="24"/>
          <w:szCs w:val="24"/>
          <w:lang w:val="en-US"/>
        </w:rPr>
        <w:t>is associated with the graphemes &lt;b&gt; and &lt;v&gt;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. These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graphemes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are associated with the sounds /b/ and /v/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in French, </w:t>
      </w:r>
      <w:r w:rsidR="002B4998" w:rsidRPr="001A59D3">
        <w:rPr>
          <w:rFonts w:ascii="Times New Roman" w:hAnsi="Times New Roman" w:cs="Times New Roman"/>
          <w:sz w:val="24"/>
          <w:szCs w:val="24"/>
          <w:lang w:val="en-US"/>
        </w:rPr>
        <w:t>respectively.</w:t>
      </w:r>
      <w:r w:rsidR="009B12AE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Nineteen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control Spanish speakers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with no knowledge of</w:t>
      </w:r>
      <w:r w:rsidR="003B3A6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were tested on the same tasks.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0"/>
      <w:r w:rsidR="001F2D51">
        <w:rPr>
          <w:rStyle w:val="Marquedecommentaire"/>
        </w:rPr>
        <w:commentReference w:id="0"/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Words were controlled across graphemes for number of syllables, following vowel, and frequency. They were produced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during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picture naming and reading tasks, to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whether a potential effect of L2 orthography on production was dependent on the visual form of the word being activated by reading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F85B01" w14:textId="581992AF" w:rsidR="009B12AE" w:rsidRPr="001A59D3" w:rsidRDefault="002A490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We expected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when Spanish /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b/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is written as &lt;v&gt;, 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>bilingual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would be influenced by th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French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fricative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/v/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in production</w:t>
      </w:r>
      <w:r w:rsidR="00B536E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E00AE" w:rsidRPr="001A59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>okens</w:t>
      </w:r>
      <w:r w:rsidR="00BD62D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were analyzed</w:t>
      </w:r>
      <w:r w:rsidR="000323EB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>using the plosion index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27174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[3], an automatic measurement 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used to </w:t>
      </w:r>
      <w:r w:rsidR="00EE0796" w:rsidRPr="001A59D3">
        <w:rPr>
          <w:rFonts w:ascii="Times New Roman" w:hAnsi="Times New Roman" w:cs="Times New Roman"/>
          <w:sz w:val="24"/>
          <w:szCs w:val="24"/>
          <w:lang w:val="en-US"/>
        </w:rPr>
        <w:t>quantify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7517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energy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of a plosive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burst 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>in relation to the closure phase of the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same</w:t>
      </w:r>
      <w:r w:rsidR="00D27BEA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plosive.</w:t>
      </w:r>
      <w:r w:rsidR="00C5326F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3B4D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Results </w:t>
      </w:r>
      <w:r w:rsidR="00AC6711">
        <w:rPr>
          <w:rFonts w:ascii="Times New Roman" w:hAnsi="Times New Roman" w:cs="Times New Roman"/>
          <w:sz w:val="24"/>
          <w:szCs w:val="24"/>
          <w:lang w:val="en-US"/>
        </w:rPr>
        <w:t xml:space="preserve">are displayed in Fig.1. They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="0025202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6CEE" w:rsidRPr="001A59D3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bilinguals produced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/b/ less energetically in the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/b/-&lt;v&gt; condition tha</w:t>
      </w:r>
      <w:r w:rsidR="00D051B2" w:rsidRPr="001A59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0B30E2" w:rsidRPr="001A59D3">
        <w:rPr>
          <w:rFonts w:ascii="Times New Roman" w:hAnsi="Times New Roman" w:cs="Times New Roman"/>
          <w:sz w:val="24"/>
          <w:szCs w:val="24"/>
          <w:lang w:val="en-US"/>
        </w:rPr>
        <w:t>the /b/-&lt;b&gt; condition</w:t>
      </w:r>
      <w:r w:rsidR="00B71ED0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52020">
        <w:rPr>
          <w:rFonts w:ascii="Times New Roman" w:hAnsi="Times New Roman" w:cs="Times New Roman"/>
          <w:sz w:val="24"/>
          <w:szCs w:val="24"/>
          <w:lang w:val="en-US"/>
        </w:rPr>
        <w:t xml:space="preserve"> Spanish controls did not differ on their production of /b/-&lt;v&gt; and /b/-&lt;b&gt;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96F4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Bilinguals did not produce a bimodal distribution with clearly separated [b] and [v] productions in the </w:t>
      </w:r>
      <w:r w:rsidR="00283955" w:rsidRPr="001A59D3">
        <w:rPr>
          <w:rFonts w:ascii="Times New Roman" w:hAnsi="Times New Roman" w:cs="Times New Roman"/>
          <w:sz w:val="24"/>
          <w:szCs w:val="24"/>
          <w:lang w:val="en-US"/>
        </w:rPr>
        <w:t>/b/-&lt;v&gt;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 xml:space="preserve"> condition, but </w:t>
      </w:r>
      <w:r w:rsidR="00720916">
        <w:rPr>
          <w:rFonts w:ascii="Times New Roman" w:hAnsi="Times New Roman" w:cs="Times New Roman"/>
          <w:sz w:val="24"/>
          <w:szCs w:val="24"/>
          <w:lang w:val="en-US"/>
        </w:rPr>
        <w:t xml:space="preserve">rather </w:t>
      </w:r>
      <w:r w:rsidR="00283955">
        <w:rPr>
          <w:rFonts w:ascii="Times New Roman" w:hAnsi="Times New Roman" w:cs="Times New Roman"/>
          <w:sz w:val="24"/>
          <w:szCs w:val="24"/>
          <w:lang w:val="en-US"/>
        </w:rPr>
        <w:t>a range of realizations sharing features from both [b] and [v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]</w:t>
      </w:r>
      <w:commentRangeStart w:id="2"/>
      <w:commentRangeStart w:id="3"/>
      <w:r w:rsidR="00D512D7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commentRangeEnd w:id="2"/>
      <w:r w:rsidR="00252020">
        <w:rPr>
          <w:rStyle w:val="Marquedecommentaire"/>
        </w:rPr>
        <w:commentReference w:id="2"/>
      </w:r>
      <w:commentRangeEnd w:id="3"/>
      <w:r w:rsidR="00B041A6">
        <w:rPr>
          <w:rStyle w:val="Marquedecommentaire"/>
        </w:rPr>
        <w:commentReference w:id="3"/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This effect was equally present in the picture naming and reading tasks, indicating that it is not dependent on the visual form of the word being 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>activated by the environment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92B027" w14:textId="42B11B0C" w:rsidR="00FD1CD3" w:rsidRDefault="00D051B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These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data demonstrate that GPM</w:t>
      </w:r>
      <w:r w:rsidR="00270929" w:rsidRPr="001A59D3">
        <w:rPr>
          <w:rFonts w:ascii="Times New Roman" w:hAnsi="Times New Roman" w:cs="Times New Roman"/>
          <w:sz w:val="24"/>
          <w:szCs w:val="24"/>
          <w:lang w:val="en-US"/>
        </w:rPr>
        <w:t>s across languages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have an impact on the L2 production of even </w:t>
      </w:r>
      <w:r w:rsidR="004644B2" w:rsidRPr="001A59D3">
        <w:rPr>
          <w:rFonts w:ascii="Times New Roman" w:hAnsi="Times New Roman" w:cs="Times New Roman"/>
          <w:sz w:val="24"/>
          <w:szCs w:val="24"/>
          <w:lang w:val="en-US"/>
        </w:rPr>
        <w:t>highly proficient</w:t>
      </w:r>
      <w:r w:rsidR="00051091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1AC" w:rsidRPr="001A59D3">
        <w:rPr>
          <w:rFonts w:ascii="Times New Roman" w:hAnsi="Times New Roman" w:cs="Times New Roman"/>
          <w:sz w:val="24"/>
          <w:szCs w:val="24"/>
          <w:lang w:val="en-US"/>
        </w:rPr>
        <w:t>immersed bilinguals</w:t>
      </w:r>
      <w:r w:rsidR="00497E7E">
        <w:rPr>
          <w:rFonts w:ascii="Times New Roman" w:hAnsi="Times New Roman" w:cs="Times New Roman"/>
          <w:sz w:val="24"/>
          <w:szCs w:val="24"/>
          <w:lang w:val="en-US"/>
        </w:rPr>
        <w:t>, leading to the apparition of hybrid sound categories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. Such </w:t>
      </w:r>
      <w:r w:rsidR="00720916">
        <w:rPr>
          <w:rFonts w:ascii="Times New Roman" w:hAnsi="Times New Roman" w:cs="Times New Roman"/>
          <w:sz w:val="24"/>
          <w:szCs w:val="24"/>
          <w:lang w:val="en-US"/>
        </w:rPr>
        <w:t>categories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had been reported before between fricatives [4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561B32">
        <w:rPr>
          <w:rFonts w:ascii="Times New Roman" w:hAnsi="Times New Roman" w:cs="Times New Roman"/>
          <w:sz w:val="24"/>
          <w:szCs w:val="24"/>
          <w:lang w:val="en-US"/>
        </w:rPr>
        <w:t>and vowels</w:t>
      </w:r>
      <w:r w:rsidR="002900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1B32">
        <w:rPr>
          <w:rFonts w:ascii="Times New Roman" w:hAnsi="Times New Roman" w:cs="Times New Roman"/>
          <w:sz w:val="24"/>
          <w:szCs w:val="24"/>
          <w:lang w:val="en-US"/>
        </w:rPr>
        <w:t>[5]</w:t>
      </w:r>
      <w:commentRangeStart w:id="4"/>
      <w:commentRangeStart w:id="5"/>
      <w:commentRangeEnd w:id="4"/>
      <w:r w:rsidR="00252020">
        <w:rPr>
          <w:rStyle w:val="Marquedecommentaire"/>
        </w:rPr>
        <w:commentReference w:id="4"/>
      </w:r>
      <w:commentRangeEnd w:id="5"/>
      <w:r w:rsidR="001467F4">
        <w:rPr>
          <w:rStyle w:val="Marquedecommentaire"/>
        </w:rPr>
        <w:commentReference w:id="5"/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4C6206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but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3097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shown here for the first time </w:t>
      </w:r>
      <w:r w:rsidR="00EB4AE3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5761F1" w:rsidRPr="001A59D3">
        <w:rPr>
          <w:rFonts w:ascii="Times New Roman" w:hAnsi="Times New Roman" w:cs="Times New Roman"/>
          <w:sz w:val="24"/>
          <w:szCs w:val="24"/>
          <w:lang w:val="en-US"/>
        </w:rPr>
        <w:t>sounds with</w:t>
      </w:r>
      <w:r w:rsidR="00BD15A3"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different manners of articulation</w:t>
      </w:r>
      <w:r w:rsidR="008E6004">
        <w:rPr>
          <w:rFonts w:ascii="Times New Roman" w:hAnsi="Times New Roman" w:cs="Times New Roman"/>
          <w:sz w:val="24"/>
          <w:szCs w:val="24"/>
          <w:lang w:val="en-US"/>
        </w:rPr>
        <w:t xml:space="preserve"> and for very proficient bilinguals</w:t>
      </w:r>
      <w:r w:rsidR="006E125F" w:rsidRPr="001A59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171F7">
        <w:rPr>
          <w:rFonts w:ascii="Times New Roman" w:hAnsi="Times New Roman" w:cs="Times New Roman"/>
          <w:sz w:val="24"/>
          <w:szCs w:val="24"/>
          <w:lang w:val="en-US"/>
        </w:rPr>
        <w:t xml:space="preserve"> We also show for the first time that L2 learners can maintain two different phonetic categories for a single L2 sound, when this sound is written with different letters.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B7CAC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 results point to the need </w:t>
      </w:r>
      <w:r w:rsidR="004867B0">
        <w:rPr>
          <w:rFonts w:ascii="Times New Roman" w:hAnsi="Times New Roman" w:cs="Times New Roman"/>
          <w:sz w:val="24"/>
          <w:szCs w:val="24"/>
          <w:lang w:val="en-US"/>
        </w:rPr>
        <w:t xml:space="preserve">for models of bilingual speech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 xml:space="preserve">to account for the integration of </w:t>
      </w:r>
      <w:r w:rsidR="00AD6263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visual and auditory information in the formation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 xml:space="preserve">, but also the development </w:t>
      </w:r>
      <w:r w:rsidR="00FD1CD3">
        <w:rPr>
          <w:rFonts w:ascii="Times New Roman" w:hAnsi="Times New Roman" w:cs="Times New Roman"/>
          <w:sz w:val="24"/>
          <w:szCs w:val="24"/>
          <w:lang w:val="en-US"/>
        </w:rPr>
        <w:t>of L2 phonetic categories</w:t>
      </w:r>
      <w:r w:rsidR="001725E6">
        <w:rPr>
          <w:rFonts w:ascii="Times New Roman" w:hAnsi="Times New Roman" w:cs="Times New Roman"/>
          <w:sz w:val="24"/>
          <w:szCs w:val="24"/>
          <w:lang w:val="en-US"/>
        </w:rPr>
        <w:t xml:space="preserve"> in the long term.</w:t>
      </w:r>
    </w:p>
    <w:p w14:paraId="31436C7A" w14:textId="1CF8D85E" w:rsidR="000B30E2" w:rsidRPr="001A59D3" w:rsidRDefault="005761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ins w:id="6" w:author="Antje Stoehr" w:date="2022-02-17T19:16:00Z">
        <w:r w:rsidR="00252020">
          <w:rPr>
            <w:rFonts w:ascii="Times New Roman" w:hAnsi="Times New Roman" w:cs="Times New Roman"/>
            <w:sz w:val="24"/>
            <w:szCs w:val="24"/>
            <w:lang w:val="en-US"/>
          </w:rPr>
          <w:t>And what are the implications/take home message?</w:t>
        </w:r>
      </w:ins>
    </w:p>
    <w:p w14:paraId="4835ABD0" w14:textId="7DE2AEA1" w:rsidR="00C5326F" w:rsidRDefault="00C5326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525F74" w14:textId="7F24E6D7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B8B021" w14:textId="5949BCBA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A0422" w14:textId="52DD8104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AB4940" w14:textId="4425EB13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81509" w14:textId="7877B2EA" w:rsidR="00E14336" w:rsidRDefault="00C32D4E" w:rsidP="00C32D4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B6076CE" wp14:editId="06F676C3">
            <wp:extent cx="5760720" cy="44170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F464" w14:textId="315F8CFA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B014D5" w14:textId="331C0A31" w:rsidR="00E14336" w:rsidRDefault="00E1433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64C44" w14:textId="742C8672" w:rsidR="009A7C2E" w:rsidRPr="001A59D3" w:rsidRDefault="009A7C2E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References:</w:t>
      </w:r>
    </w:p>
    <w:p w14:paraId="60739AE7" w14:textId="77777777" w:rsidR="00891691" w:rsidRPr="001A59D3" w:rsidRDefault="00891691" w:rsidP="0089169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876842" w14:textId="21FF0A6A" w:rsidR="009A7C2E" w:rsidRPr="001A59D3" w:rsidRDefault="009A7C2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Flege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J. E. (1995). Second language speech learning: Theory, findings, and problems. </w:t>
      </w:r>
      <w:r w:rsidRPr="008F2488">
        <w:rPr>
          <w:rFonts w:ascii="Times New Roman" w:hAnsi="Times New Roman" w:cs="Times New Roman"/>
          <w:i/>
          <w:iCs/>
          <w:sz w:val="24"/>
          <w:szCs w:val="24"/>
          <w:lang w:val="en-US"/>
        </w:rPr>
        <w:t>Speech perception and linguistic experience: Issues in cross-language research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92, 233-277.</w:t>
      </w:r>
    </w:p>
    <w:p w14:paraId="503F538E" w14:textId="4463F3BF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020">
        <w:rPr>
          <w:rFonts w:ascii="Times New Roman" w:hAnsi="Times New Roman" w:cs="Times New Roman"/>
          <w:sz w:val="24"/>
          <w:szCs w:val="24"/>
          <w:lang w:val="de-DE"/>
        </w:rPr>
        <w:t xml:space="preserve">[2] Young-Scholten, M., &amp; Langer, M. (2015).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The role of orthographic input in second language German: Evidence from naturalistic adult learners’ production. </w:t>
      </w:r>
      <w:r w:rsidRPr="008F248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Applied Psycholinguistics, 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36(1), 93-114.</w:t>
      </w:r>
    </w:p>
    <w:p w14:paraId="24EC9D7F" w14:textId="36C6CC89" w:rsidR="00891691" w:rsidRPr="001A59D3" w:rsidRDefault="0089169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[3]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Ananthapadmanabha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T. V.,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Prathosh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A. P., &amp; Ramakrishnan, A. G. (2014). Detection of the closure-burst transitions of stops and affricates in continuous speech using the plosion index. </w:t>
      </w:r>
      <w:r w:rsidRPr="008F2488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Journal of the Acoustical Society of America,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 135(1), 460-471.</w:t>
      </w:r>
    </w:p>
    <w:p w14:paraId="7938052C" w14:textId="411A9379" w:rsidR="009A7C2E" w:rsidRDefault="00D511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[4] </w:t>
      </w:r>
      <w:proofErr w:type="spellStart"/>
      <w:r w:rsidRPr="001A59D3">
        <w:rPr>
          <w:rFonts w:ascii="Times New Roman" w:hAnsi="Times New Roman" w:cs="Times New Roman"/>
          <w:sz w:val="24"/>
          <w:szCs w:val="24"/>
          <w:lang w:val="en-US"/>
        </w:rPr>
        <w:t>Rafat</w:t>
      </w:r>
      <w:proofErr w:type="spellEnd"/>
      <w:r w:rsidRPr="001A59D3">
        <w:rPr>
          <w:rFonts w:ascii="Times New Roman" w:hAnsi="Times New Roman" w:cs="Times New Roman"/>
          <w:sz w:val="24"/>
          <w:szCs w:val="24"/>
          <w:lang w:val="en-US"/>
        </w:rPr>
        <w:t xml:space="preserve">, Y., &amp; Stevenson, R. A. (2019). Auditory-orthographic integration at the onset of L2 speech acquisition. </w:t>
      </w:r>
      <w:r w:rsidRPr="008F2488">
        <w:rPr>
          <w:rFonts w:ascii="Times New Roman" w:hAnsi="Times New Roman" w:cs="Times New Roman"/>
          <w:i/>
          <w:iCs/>
          <w:sz w:val="24"/>
          <w:szCs w:val="24"/>
          <w:lang w:val="en-US"/>
        </w:rPr>
        <w:t>Language and speech</w:t>
      </w:r>
      <w:r w:rsidRPr="001A59D3">
        <w:rPr>
          <w:rFonts w:ascii="Times New Roman" w:hAnsi="Times New Roman" w:cs="Times New Roman"/>
          <w:sz w:val="24"/>
          <w:szCs w:val="24"/>
          <w:lang w:val="en-US"/>
        </w:rPr>
        <w:t>, 62(3), 427-451.</w:t>
      </w:r>
    </w:p>
    <w:p w14:paraId="339864E5" w14:textId="11C99841" w:rsidR="00E14336" w:rsidRPr="00B536E4" w:rsidRDefault="00E14336">
      <w:p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[5] </w:t>
      </w:r>
      <w:proofErr w:type="spellStart"/>
      <w:r w:rsidRPr="00E14336">
        <w:rPr>
          <w:rFonts w:ascii="Times New Roman" w:hAnsi="Times New Roman" w:cs="Times New Roman"/>
          <w:sz w:val="24"/>
          <w:szCs w:val="24"/>
          <w:lang w:val="en-US"/>
        </w:rPr>
        <w:t>Nimz</w:t>
      </w:r>
      <w:proofErr w:type="spellEnd"/>
      <w:r w:rsidRPr="00E14336">
        <w:rPr>
          <w:rFonts w:ascii="Times New Roman" w:hAnsi="Times New Roman" w:cs="Times New Roman"/>
          <w:sz w:val="24"/>
          <w:szCs w:val="24"/>
          <w:lang w:val="en-US"/>
        </w:rPr>
        <w:t xml:space="preserve">, K., &amp; Khattab, G. (2020). On the role of orthography in L2 vowel production: The case of Polish learners of German. </w:t>
      </w:r>
      <w:r w:rsidRPr="008F2488">
        <w:rPr>
          <w:rFonts w:ascii="Times New Roman" w:hAnsi="Times New Roman" w:cs="Times New Roman"/>
          <w:i/>
          <w:iCs/>
          <w:sz w:val="24"/>
          <w:szCs w:val="24"/>
          <w:lang w:val="en-US"/>
        </w:rPr>
        <w:t>Second Language Research</w:t>
      </w:r>
      <w:r w:rsidRPr="00E14336">
        <w:rPr>
          <w:rFonts w:ascii="Times New Roman" w:hAnsi="Times New Roman" w:cs="Times New Roman"/>
          <w:sz w:val="24"/>
          <w:szCs w:val="24"/>
          <w:lang w:val="en-US"/>
        </w:rPr>
        <w:t>, 36(4), 623-652.</w:t>
      </w:r>
    </w:p>
    <w:sectPr w:rsidR="00E14336" w:rsidRPr="00B53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tje Stoehr" w:date="2022-02-17T19:08:00Z" w:initials="AS">
    <w:p w14:paraId="5D054DB9" w14:textId="0BC638CA" w:rsidR="00252020" w:rsidRPr="00F869CA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Can you give mean and range </w:t>
      </w:r>
      <w:proofErr w:type="gramStart"/>
      <w:r w:rsidRPr="00F869CA">
        <w:rPr>
          <w:lang w:val="en-US"/>
        </w:rPr>
        <w:t>here ?</w:t>
      </w:r>
      <w:proofErr w:type="gramEnd"/>
    </w:p>
  </w:comment>
  <w:comment w:id="0" w:author="Antje Stoehr" w:date="2022-02-17T19:17:00Z" w:initials="AS">
    <w:p w14:paraId="25AAC1EE" w14:textId="4A55C3F5" w:rsidR="001F2D51" w:rsidRPr="00B041A6" w:rsidRDefault="001F2D51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F869CA">
        <w:rPr>
          <w:lang w:val="en-US"/>
        </w:rPr>
        <w:t xml:space="preserve">You have enough space, so you should elaborate on your participants a little…were they </w:t>
      </w:r>
      <w:proofErr w:type="gramStart"/>
      <w:r w:rsidRPr="00F869CA">
        <w:rPr>
          <w:lang w:val="en-US"/>
        </w:rPr>
        <w:t>adults ?</w:t>
      </w:r>
      <w:proofErr w:type="gramEnd"/>
      <w:r w:rsidRPr="00F869CA">
        <w:rPr>
          <w:lang w:val="en-US"/>
        </w:rPr>
        <w:t xml:space="preserve"> </w:t>
      </w:r>
      <w:r w:rsidRPr="00B041A6">
        <w:rPr>
          <w:lang w:val="en-US"/>
        </w:rPr>
        <w:t xml:space="preserve">Any proficiency </w:t>
      </w:r>
      <w:proofErr w:type="gramStart"/>
      <w:r w:rsidRPr="00B041A6">
        <w:rPr>
          <w:lang w:val="en-US"/>
        </w:rPr>
        <w:t>information ?</w:t>
      </w:r>
      <w:proofErr w:type="gramEnd"/>
      <w:r w:rsidRPr="00B041A6">
        <w:rPr>
          <w:lang w:val="en-US"/>
        </w:rPr>
        <w:t xml:space="preserve"> </w:t>
      </w:r>
    </w:p>
  </w:comment>
  <w:comment w:id="2" w:author="Antje Stoehr" w:date="2022-02-17T19:15:00Z" w:initials="AS">
    <w:p w14:paraId="044609EF" w14:textId="011D9839" w:rsidR="00252020" w:rsidRPr="00B041A6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>I don’t follow this</w:t>
      </w:r>
    </w:p>
  </w:comment>
  <w:comment w:id="3" w:author="Florent Dueme" w:date="2022-02-20T23:11:00Z" w:initials="FD">
    <w:p w14:paraId="4727B4BE" w14:textId="6DC68B0E" w:rsidR="00B041A6" w:rsidRPr="00B041A6" w:rsidRDefault="00B041A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>I</w:t>
      </w:r>
      <w:r>
        <w:rPr>
          <w:lang w:val="en-US"/>
        </w:rPr>
        <w:t>s it better now?</w:t>
      </w:r>
    </w:p>
  </w:comment>
  <w:comment w:id="4" w:author="Antje Stoehr" w:date="2022-02-17T19:15:00Z" w:initials="AS">
    <w:p w14:paraId="67656313" w14:textId="1FF290E6" w:rsidR="00252020" w:rsidRPr="00B041A6" w:rsidRDefault="00252020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41A6">
        <w:rPr>
          <w:lang w:val="en-US"/>
        </w:rPr>
        <w:t xml:space="preserve">No </w:t>
      </w:r>
      <w:proofErr w:type="gramStart"/>
      <w:r w:rsidRPr="00B041A6">
        <w:rPr>
          <w:lang w:val="en-US"/>
        </w:rPr>
        <w:t>reference ?</w:t>
      </w:r>
      <w:proofErr w:type="gramEnd"/>
    </w:p>
  </w:comment>
  <w:comment w:id="5" w:author="Florent Dueme" w:date="2022-02-20T23:04:00Z" w:initials="FD">
    <w:p w14:paraId="52A353A6" w14:textId="647A7EC9" w:rsidR="001467F4" w:rsidRPr="001467F4" w:rsidRDefault="001467F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467F4">
        <w:rPr>
          <w:lang w:val="en-US"/>
        </w:rPr>
        <w:t>I removed this reference to b</w:t>
      </w:r>
      <w:r>
        <w:rPr>
          <w:lang w:val="en-US"/>
        </w:rPr>
        <w:t>eginners, because Young-Scholten and Langer report traces of sound-mixing for intermediate-level speakers</w:t>
      </w:r>
      <w:r w:rsidR="00151B45">
        <w:rPr>
          <w:lang w:val="en-US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054DB9" w15:done="0"/>
  <w15:commentEx w15:paraId="25AAC1EE" w15:done="0"/>
  <w15:commentEx w15:paraId="044609EF" w15:done="0"/>
  <w15:commentEx w15:paraId="4727B4BE" w15:paraIdParent="044609EF" w15:done="0"/>
  <w15:commentEx w15:paraId="67656313" w15:done="0"/>
  <w15:commentEx w15:paraId="52A353A6" w15:paraIdParent="676563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1B95" w16cex:dateUtc="2022-02-17T18:08:00Z"/>
  <w16cex:commentExtensible w16cex:durableId="25B91DD8" w16cex:dateUtc="2022-02-17T18:17:00Z"/>
  <w16cex:commentExtensible w16cex:durableId="25B91D48" w16cex:dateUtc="2022-02-17T18:15:00Z"/>
  <w16cex:commentExtensible w16cex:durableId="25BD4933" w16cex:dateUtc="2022-02-20T22:11:00Z"/>
  <w16cex:commentExtensible w16cex:durableId="25B91D6C" w16cex:dateUtc="2022-02-17T18:15:00Z"/>
  <w16cex:commentExtensible w16cex:durableId="25BD4777" w16cex:dateUtc="2022-02-20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054DB9" w16cid:durableId="25B91B95"/>
  <w16cid:commentId w16cid:paraId="25AAC1EE" w16cid:durableId="25B91DD8"/>
  <w16cid:commentId w16cid:paraId="044609EF" w16cid:durableId="25B91D48"/>
  <w16cid:commentId w16cid:paraId="4727B4BE" w16cid:durableId="25BD4933"/>
  <w16cid:commentId w16cid:paraId="67656313" w16cid:durableId="25B91D6C"/>
  <w16cid:commentId w16cid:paraId="52A353A6" w16cid:durableId="25BD47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je Stoehr">
    <w15:presenceInfo w15:providerId="Windows Live" w15:userId="96bcff21645a4a4c"/>
  </w15:person>
  <w15:person w15:author="Florent Dueme">
    <w15:presenceInfo w15:providerId="None" w15:userId="Florent Due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AE"/>
    <w:rsid w:val="00013097"/>
    <w:rsid w:val="00027174"/>
    <w:rsid w:val="000323EB"/>
    <w:rsid w:val="000432FE"/>
    <w:rsid w:val="00051091"/>
    <w:rsid w:val="000B30E2"/>
    <w:rsid w:val="000D015E"/>
    <w:rsid w:val="00110252"/>
    <w:rsid w:val="001467F4"/>
    <w:rsid w:val="00151B45"/>
    <w:rsid w:val="001665FD"/>
    <w:rsid w:val="001725E6"/>
    <w:rsid w:val="00175176"/>
    <w:rsid w:val="001A59D3"/>
    <w:rsid w:val="001F2D51"/>
    <w:rsid w:val="00252020"/>
    <w:rsid w:val="002569F2"/>
    <w:rsid w:val="00270929"/>
    <w:rsid w:val="00283955"/>
    <w:rsid w:val="0029002B"/>
    <w:rsid w:val="0029109C"/>
    <w:rsid w:val="002A490D"/>
    <w:rsid w:val="002B4998"/>
    <w:rsid w:val="00317F3F"/>
    <w:rsid w:val="00342F19"/>
    <w:rsid w:val="003762C8"/>
    <w:rsid w:val="00394D38"/>
    <w:rsid w:val="003966F6"/>
    <w:rsid w:val="003A447C"/>
    <w:rsid w:val="003B3A6B"/>
    <w:rsid w:val="003C10FE"/>
    <w:rsid w:val="00421AD7"/>
    <w:rsid w:val="00433730"/>
    <w:rsid w:val="00463B4D"/>
    <w:rsid w:val="004644B2"/>
    <w:rsid w:val="004867B0"/>
    <w:rsid w:val="00497E7E"/>
    <w:rsid w:val="004C4923"/>
    <w:rsid w:val="004C6206"/>
    <w:rsid w:val="004E2B2F"/>
    <w:rsid w:val="004F14B9"/>
    <w:rsid w:val="0055431F"/>
    <w:rsid w:val="00561B32"/>
    <w:rsid w:val="005761F1"/>
    <w:rsid w:val="00596532"/>
    <w:rsid w:val="005F7611"/>
    <w:rsid w:val="0062593D"/>
    <w:rsid w:val="0063553D"/>
    <w:rsid w:val="00637F4C"/>
    <w:rsid w:val="00662ACE"/>
    <w:rsid w:val="006639DC"/>
    <w:rsid w:val="00683576"/>
    <w:rsid w:val="006E00AE"/>
    <w:rsid w:val="006E125F"/>
    <w:rsid w:val="007157AF"/>
    <w:rsid w:val="00720916"/>
    <w:rsid w:val="00763864"/>
    <w:rsid w:val="007D3FA2"/>
    <w:rsid w:val="007D6219"/>
    <w:rsid w:val="007D6F6D"/>
    <w:rsid w:val="007E1CE8"/>
    <w:rsid w:val="00856DC2"/>
    <w:rsid w:val="00891691"/>
    <w:rsid w:val="008A1C45"/>
    <w:rsid w:val="008E6004"/>
    <w:rsid w:val="008F2488"/>
    <w:rsid w:val="00916CEE"/>
    <w:rsid w:val="009A7C2E"/>
    <w:rsid w:val="009B12AE"/>
    <w:rsid w:val="00A171F7"/>
    <w:rsid w:val="00A96F4C"/>
    <w:rsid w:val="00A97DDD"/>
    <w:rsid w:val="00AC6711"/>
    <w:rsid w:val="00AD6263"/>
    <w:rsid w:val="00B041A6"/>
    <w:rsid w:val="00B07207"/>
    <w:rsid w:val="00B243BB"/>
    <w:rsid w:val="00B536E4"/>
    <w:rsid w:val="00B71ED0"/>
    <w:rsid w:val="00BD15A3"/>
    <w:rsid w:val="00BD62D4"/>
    <w:rsid w:val="00C32D4E"/>
    <w:rsid w:val="00C5249A"/>
    <w:rsid w:val="00C5326F"/>
    <w:rsid w:val="00D051B2"/>
    <w:rsid w:val="00D27BEA"/>
    <w:rsid w:val="00D511AC"/>
    <w:rsid w:val="00D512D7"/>
    <w:rsid w:val="00D62B4E"/>
    <w:rsid w:val="00D7321A"/>
    <w:rsid w:val="00DC364C"/>
    <w:rsid w:val="00DD57D0"/>
    <w:rsid w:val="00E10C2E"/>
    <w:rsid w:val="00E14336"/>
    <w:rsid w:val="00EB4AE3"/>
    <w:rsid w:val="00EB7CAC"/>
    <w:rsid w:val="00EE0796"/>
    <w:rsid w:val="00F063B8"/>
    <w:rsid w:val="00F5753A"/>
    <w:rsid w:val="00F869CA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E719"/>
  <w15:chartTrackingRefBased/>
  <w15:docId w15:val="{BC2E0547-2640-4D99-9054-F7235400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9B12A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vision">
    <w:name w:val="Revision"/>
    <w:hidden/>
    <w:uiPriority w:val="99"/>
    <w:semiHidden/>
    <w:rsid w:val="007D6219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25202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5202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5202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5202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52020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202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202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639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Dueme</dc:creator>
  <cp:keywords/>
  <dc:description/>
  <cp:lastModifiedBy>Florent Dueme</cp:lastModifiedBy>
  <cp:revision>23</cp:revision>
  <dcterms:created xsi:type="dcterms:W3CDTF">2022-02-17T22:31:00Z</dcterms:created>
  <dcterms:modified xsi:type="dcterms:W3CDTF">2022-02-21T13:43:00Z</dcterms:modified>
</cp:coreProperties>
</file>