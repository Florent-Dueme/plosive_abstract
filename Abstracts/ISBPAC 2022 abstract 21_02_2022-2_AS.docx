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70D31" w14:textId="2666C0FE" w:rsidR="0029109C" w:rsidRPr="00283955" w:rsidRDefault="001665FD" w:rsidP="0028395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A59D3">
        <w:rPr>
          <w:rFonts w:ascii="Times New Roman" w:hAnsi="Times New Roman" w:cs="Times New Roman"/>
          <w:b/>
          <w:bCs/>
          <w:sz w:val="24"/>
          <w:szCs w:val="24"/>
          <w:lang w:val="en-US"/>
        </w:rPr>
        <w:t>Conflicting grapheme-phoneme mappings lead to</w:t>
      </w:r>
      <w:r w:rsidR="003762C8" w:rsidRPr="001A59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the</w:t>
      </w:r>
      <w:r w:rsidRPr="001A59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production of </w:t>
      </w:r>
      <w:r w:rsidR="00F063B8" w:rsidRPr="001A59D3">
        <w:rPr>
          <w:rFonts w:ascii="Times New Roman" w:hAnsi="Times New Roman" w:cs="Times New Roman"/>
          <w:b/>
          <w:bCs/>
          <w:sz w:val="24"/>
          <w:szCs w:val="24"/>
          <w:lang w:val="en-US"/>
        </w:rPr>
        <w:t>hybrid</w:t>
      </w:r>
      <w:r w:rsidR="00051091" w:rsidRPr="001A59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L1/L2</w:t>
      </w:r>
      <w:r w:rsidRPr="001A59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sounds by immersed bilinguals</w:t>
      </w:r>
    </w:p>
    <w:p w14:paraId="4BBF8C6B" w14:textId="7FBB5817" w:rsidR="009B12AE" w:rsidRPr="001A59D3" w:rsidRDefault="002B49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9D3">
        <w:rPr>
          <w:rFonts w:ascii="Times New Roman" w:hAnsi="Times New Roman" w:cs="Times New Roman"/>
          <w:sz w:val="24"/>
          <w:szCs w:val="24"/>
          <w:lang w:val="en-US"/>
        </w:rPr>
        <w:t>Adults living in a country where their second language (L2) is spoken are surrounded by</w:t>
      </w:r>
      <w:r w:rsidR="00662ACE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both</w:t>
      </w:r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aural and visual information in their L2. </w:t>
      </w:r>
      <w:commentRangeStart w:id="0"/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Interactions between the phonetic systems of a bilingual´s first language (L1) and L2 are well researched </w:t>
      </w:r>
      <w:r w:rsidR="009A7C2E" w:rsidRPr="001A59D3">
        <w:rPr>
          <w:rFonts w:ascii="Times New Roman" w:hAnsi="Times New Roman" w:cs="Times New Roman"/>
          <w:sz w:val="24"/>
          <w:szCs w:val="24"/>
          <w:lang w:val="en-US"/>
        </w:rPr>
        <w:t>[1]</w:t>
      </w:r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, but the influence of grapheme-phoneme mappings </w:t>
      </w:r>
      <w:r w:rsidR="00DC364C" w:rsidRPr="001A59D3">
        <w:rPr>
          <w:rFonts w:ascii="Times New Roman" w:hAnsi="Times New Roman" w:cs="Times New Roman"/>
          <w:sz w:val="24"/>
          <w:szCs w:val="24"/>
          <w:lang w:val="en-US"/>
        </w:rPr>
        <w:t>(GPM</w:t>
      </w:r>
      <w:r w:rsidR="00270929" w:rsidRPr="001A59D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C364C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1A59D3">
        <w:rPr>
          <w:rFonts w:ascii="Times New Roman" w:hAnsi="Times New Roman" w:cs="Times New Roman"/>
          <w:sz w:val="24"/>
          <w:szCs w:val="24"/>
          <w:lang w:val="en-US"/>
        </w:rPr>
        <w:t>on speech production across languages is not</w:t>
      </w:r>
      <w:r w:rsidR="007D3FA2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59D3">
        <w:rPr>
          <w:rFonts w:ascii="Times New Roman" w:hAnsi="Times New Roman" w:cs="Times New Roman"/>
          <w:sz w:val="24"/>
          <w:szCs w:val="24"/>
          <w:lang w:val="en-US"/>
        </w:rPr>
        <w:t>well studied</w:t>
      </w:r>
      <w:r w:rsidR="007D3FA2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249A" w:rsidRPr="001A59D3">
        <w:rPr>
          <w:rFonts w:ascii="Times New Roman" w:hAnsi="Times New Roman" w:cs="Times New Roman"/>
          <w:sz w:val="24"/>
          <w:szCs w:val="24"/>
          <w:lang w:val="en-US"/>
        </w:rPr>
        <w:t>outside the language classroom</w:t>
      </w:r>
      <w:r w:rsidR="008A1C45" w:rsidRPr="001A59D3">
        <w:rPr>
          <w:rFonts w:ascii="Times New Roman" w:hAnsi="Times New Roman" w:cs="Times New Roman"/>
          <w:sz w:val="24"/>
          <w:szCs w:val="24"/>
          <w:lang w:val="en-US"/>
        </w:rPr>
        <w:t>, despite indications that inconsistencies</w:t>
      </w:r>
      <w:r w:rsidR="00270929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in GPMs</w:t>
      </w:r>
      <w:r w:rsidR="008A1C45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across languages impact L2 production for learners in immersion [2]. </w:t>
      </w:r>
      <w:commentRangeEnd w:id="0"/>
      <w:r w:rsidR="00841907">
        <w:rPr>
          <w:rStyle w:val="Marquedecommentaire"/>
        </w:rPr>
        <w:commentReference w:id="0"/>
      </w:r>
    </w:p>
    <w:p w14:paraId="4B9BC185" w14:textId="2B2128FA" w:rsidR="0029109C" w:rsidRPr="001A59D3" w:rsidRDefault="008A1C45" w:rsidP="00B536E4">
      <w:pPr>
        <w:rPr>
          <w:rFonts w:ascii="Times New Roman" w:hAnsi="Times New Roman" w:cs="Times New Roman"/>
          <w:sz w:val="24"/>
          <w:szCs w:val="24"/>
          <w:lang w:val="en-US"/>
        </w:rPr>
      </w:pPr>
      <w:commentRangeStart w:id="1"/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In this study, </w:t>
      </w:r>
      <w:r w:rsidR="009B12AE" w:rsidRPr="001A59D3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2B4998" w:rsidRPr="001A59D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9B12AE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native French speakers immersed in Spain for </w:t>
      </w:r>
      <w:r w:rsidR="001467F4">
        <w:rPr>
          <w:rFonts w:ascii="Times New Roman" w:hAnsi="Times New Roman" w:cs="Times New Roman"/>
          <w:sz w:val="24"/>
          <w:szCs w:val="24"/>
          <w:lang w:val="en-US"/>
        </w:rPr>
        <w:t xml:space="preserve">4 to 29 years </w:t>
      </w:r>
      <w:commentRangeStart w:id="2"/>
      <w:commentRangeEnd w:id="2"/>
      <w:r w:rsidR="00252020">
        <w:rPr>
          <w:rStyle w:val="Marquedecommentaire"/>
        </w:rPr>
        <w:commentReference w:id="2"/>
      </w:r>
      <w:r w:rsidR="001467F4">
        <w:rPr>
          <w:rFonts w:ascii="Times New Roman" w:hAnsi="Times New Roman" w:cs="Times New Roman"/>
          <w:sz w:val="24"/>
          <w:szCs w:val="24"/>
          <w:lang w:val="en-US"/>
        </w:rPr>
        <w:t xml:space="preserve">(mean=12 years) </w:t>
      </w:r>
      <w:r w:rsidR="00A171F7">
        <w:rPr>
          <w:rFonts w:ascii="Times New Roman" w:hAnsi="Times New Roman" w:cs="Times New Roman"/>
          <w:sz w:val="24"/>
          <w:szCs w:val="24"/>
          <w:lang w:val="en-US"/>
        </w:rPr>
        <w:t>produced</w:t>
      </w:r>
      <w:r w:rsidR="009B12AE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Spanish words</w:t>
      </w:r>
      <w:r w:rsidR="002B4998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containing </w:t>
      </w:r>
      <w:commentRangeStart w:id="3"/>
      <w:r w:rsidR="007D3FA2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/b/ </w:t>
      </w:r>
      <w:r w:rsidR="002B4998" w:rsidRPr="001A59D3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DD57D0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initial position</w:t>
      </w:r>
      <w:commentRangeEnd w:id="3"/>
      <w:r w:rsidR="00841907">
        <w:rPr>
          <w:rStyle w:val="Marquedecommentaire"/>
        </w:rPr>
        <w:commentReference w:id="3"/>
      </w:r>
      <w:r w:rsidR="007D3FA2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467F4">
        <w:rPr>
          <w:rFonts w:ascii="Times New Roman" w:hAnsi="Times New Roman" w:cs="Times New Roman"/>
          <w:sz w:val="24"/>
          <w:szCs w:val="24"/>
          <w:lang w:val="en-US"/>
        </w:rPr>
        <w:t>All participants had learned Spanish after the age of 12 and had moved to Spain as adults, where they use</w:t>
      </w:r>
      <w:r w:rsidR="00B041A6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1467F4">
        <w:rPr>
          <w:rFonts w:ascii="Times New Roman" w:hAnsi="Times New Roman" w:cs="Times New Roman"/>
          <w:sz w:val="24"/>
          <w:szCs w:val="24"/>
          <w:lang w:val="en-US"/>
        </w:rPr>
        <w:t xml:space="preserve"> Spanish </w:t>
      </w:r>
      <w:r w:rsidR="008E6004">
        <w:rPr>
          <w:rFonts w:ascii="Times New Roman" w:hAnsi="Times New Roman" w:cs="Times New Roman"/>
          <w:sz w:val="24"/>
          <w:szCs w:val="24"/>
          <w:lang w:val="en-US"/>
        </w:rPr>
        <w:t>professionally</w:t>
      </w:r>
      <w:r w:rsidR="001467F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D3FA2" w:rsidRPr="001A59D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2B4998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n Spanish, </w:t>
      </w:r>
      <w:r w:rsidR="001467F4">
        <w:rPr>
          <w:rFonts w:ascii="Times New Roman" w:hAnsi="Times New Roman" w:cs="Times New Roman"/>
          <w:sz w:val="24"/>
          <w:szCs w:val="24"/>
          <w:lang w:val="en-US"/>
        </w:rPr>
        <w:t>/b/</w:t>
      </w:r>
      <w:r w:rsidR="00252020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3FA2" w:rsidRPr="001A59D3">
        <w:rPr>
          <w:rFonts w:ascii="Times New Roman" w:hAnsi="Times New Roman" w:cs="Times New Roman"/>
          <w:sz w:val="24"/>
          <w:szCs w:val="24"/>
          <w:lang w:val="en-US"/>
        </w:rPr>
        <w:t>is associated with the graphemes &lt;b&gt; and &lt;v&gt;</w:t>
      </w:r>
      <w:r w:rsidR="00252020">
        <w:rPr>
          <w:rFonts w:ascii="Times New Roman" w:hAnsi="Times New Roman" w:cs="Times New Roman"/>
          <w:sz w:val="24"/>
          <w:szCs w:val="24"/>
          <w:lang w:val="en-US"/>
        </w:rPr>
        <w:t>. These</w:t>
      </w:r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2020">
        <w:rPr>
          <w:rFonts w:ascii="Times New Roman" w:hAnsi="Times New Roman" w:cs="Times New Roman"/>
          <w:sz w:val="24"/>
          <w:szCs w:val="24"/>
          <w:lang w:val="en-US"/>
        </w:rPr>
        <w:t>graphemes</w:t>
      </w:r>
      <w:r w:rsidR="00252020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4998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are associated with the sounds /b/ and /v/ </w:t>
      </w:r>
      <w:r w:rsidR="00252020">
        <w:rPr>
          <w:rFonts w:ascii="Times New Roman" w:hAnsi="Times New Roman" w:cs="Times New Roman"/>
          <w:sz w:val="24"/>
          <w:szCs w:val="24"/>
          <w:lang w:val="en-US"/>
        </w:rPr>
        <w:t xml:space="preserve">in French, </w:t>
      </w:r>
      <w:r w:rsidR="002B4998" w:rsidRPr="001A59D3">
        <w:rPr>
          <w:rFonts w:ascii="Times New Roman" w:hAnsi="Times New Roman" w:cs="Times New Roman"/>
          <w:sz w:val="24"/>
          <w:szCs w:val="24"/>
          <w:lang w:val="en-US"/>
        </w:rPr>
        <w:t>respectively.</w:t>
      </w:r>
      <w:r w:rsidR="009B12AE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2020">
        <w:rPr>
          <w:rFonts w:ascii="Times New Roman" w:hAnsi="Times New Roman" w:cs="Times New Roman"/>
          <w:sz w:val="24"/>
          <w:szCs w:val="24"/>
          <w:lang w:val="en-US"/>
        </w:rPr>
        <w:t>Nineteen</w:t>
      </w:r>
      <w:r w:rsidR="00252020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3A6B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control Spanish speakers </w:t>
      </w:r>
      <w:r w:rsidR="00252020">
        <w:rPr>
          <w:rFonts w:ascii="Times New Roman" w:hAnsi="Times New Roman" w:cs="Times New Roman"/>
          <w:sz w:val="24"/>
          <w:szCs w:val="24"/>
          <w:lang w:val="en-US"/>
        </w:rPr>
        <w:t>with no knowledge of</w:t>
      </w:r>
      <w:r w:rsidR="003B3A6B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French were tested on the same tasks.</w:t>
      </w:r>
      <w:r w:rsidR="00463B4D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End w:id="1"/>
      <w:r w:rsidR="001F2D51">
        <w:rPr>
          <w:rStyle w:val="Marquedecommentaire"/>
        </w:rPr>
        <w:commentReference w:id="1"/>
      </w:r>
      <w:r w:rsidR="00A171F7">
        <w:rPr>
          <w:rFonts w:ascii="Times New Roman" w:hAnsi="Times New Roman" w:cs="Times New Roman"/>
          <w:sz w:val="24"/>
          <w:szCs w:val="24"/>
          <w:lang w:val="en-US"/>
        </w:rPr>
        <w:t xml:space="preserve">Words were controlled across graphemes for number of syllables, following vowel, and frequency. They were produced </w:t>
      </w:r>
      <w:r w:rsidR="001725E6">
        <w:rPr>
          <w:rFonts w:ascii="Times New Roman" w:hAnsi="Times New Roman" w:cs="Times New Roman"/>
          <w:sz w:val="24"/>
          <w:szCs w:val="24"/>
          <w:lang w:val="en-US"/>
        </w:rPr>
        <w:t>during</w:t>
      </w:r>
      <w:r w:rsidR="00A171F7">
        <w:rPr>
          <w:rFonts w:ascii="Times New Roman" w:hAnsi="Times New Roman" w:cs="Times New Roman"/>
          <w:sz w:val="24"/>
          <w:szCs w:val="24"/>
          <w:lang w:val="en-US"/>
        </w:rPr>
        <w:t xml:space="preserve"> picture naming and reading tasks, to </w:t>
      </w:r>
      <w:r w:rsidR="001725E6">
        <w:rPr>
          <w:rFonts w:ascii="Times New Roman" w:hAnsi="Times New Roman" w:cs="Times New Roman"/>
          <w:sz w:val="24"/>
          <w:szCs w:val="24"/>
          <w:lang w:val="en-US"/>
        </w:rPr>
        <w:t>determine</w:t>
      </w:r>
      <w:r w:rsidR="00A171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25E6">
        <w:rPr>
          <w:rFonts w:ascii="Times New Roman" w:hAnsi="Times New Roman" w:cs="Times New Roman"/>
          <w:sz w:val="24"/>
          <w:szCs w:val="24"/>
          <w:lang w:val="en-US"/>
        </w:rPr>
        <w:t>whether a potential effect of L2 orthography on production was dependent on the visual form of the word being activated by reading</w:t>
      </w:r>
      <w:r w:rsidR="00A171F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8F85B01" w14:textId="2A6771D0" w:rsidR="009B12AE" w:rsidRPr="001A59D3" w:rsidRDefault="002A49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We expected </w:t>
      </w:r>
      <w:r w:rsidR="000323EB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="00252020">
        <w:rPr>
          <w:rFonts w:ascii="Times New Roman" w:hAnsi="Times New Roman" w:cs="Times New Roman"/>
          <w:sz w:val="24"/>
          <w:szCs w:val="24"/>
          <w:lang w:val="en-US"/>
        </w:rPr>
        <w:t>when Spanish /</w:t>
      </w:r>
      <w:r w:rsidRPr="001A59D3">
        <w:rPr>
          <w:rFonts w:ascii="Times New Roman" w:hAnsi="Times New Roman" w:cs="Times New Roman"/>
          <w:sz w:val="24"/>
          <w:szCs w:val="24"/>
          <w:lang w:val="en-US"/>
        </w:rPr>
        <w:t>b/</w:t>
      </w:r>
      <w:r w:rsidR="00252020">
        <w:rPr>
          <w:rFonts w:ascii="Times New Roman" w:hAnsi="Times New Roman" w:cs="Times New Roman"/>
          <w:sz w:val="24"/>
          <w:szCs w:val="24"/>
          <w:lang w:val="en-US"/>
        </w:rPr>
        <w:t xml:space="preserve"> is written as &lt;v&gt;, </w:t>
      </w:r>
      <w:r w:rsidR="00252020" w:rsidRPr="001A59D3">
        <w:rPr>
          <w:rFonts w:ascii="Times New Roman" w:hAnsi="Times New Roman" w:cs="Times New Roman"/>
          <w:sz w:val="24"/>
          <w:szCs w:val="24"/>
          <w:lang w:val="en-US"/>
        </w:rPr>
        <w:t>bilingual</w:t>
      </w:r>
      <w:r w:rsidR="0025202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323EB" w:rsidRPr="001A59D3">
        <w:rPr>
          <w:rFonts w:ascii="Times New Roman" w:hAnsi="Times New Roman" w:cs="Times New Roman"/>
          <w:sz w:val="24"/>
          <w:szCs w:val="24"/>
          <w:lang w:val="en-US"/>
        </w:rPr>
        <w:t>would be influenced by th</w:t>
      </w:r>
      <w:r w:rsidR="0025202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323EB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French </w:t>
      </w:r>
      <w:r w:rsidR="00252020">
        <w:rPr>
          <w:rFonts w:ascii="Times New Roman" w:hAnsi="Times New Roman" w:cs="Times New Roman"/>
          <w:sz w:val="24"/>
          <w:szCs w:val="24"/>
          <w:lang w:val="en-US"/>
        </w:rPr>
        <w:t>fricative</w:t>
      </w:r>
      <w:r w:rsidR="00252020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323EB" w:rsidRPr="001A59D3">
        <w:rPr>
          <w:rFonts w:ascii="Times New Roman" w:hAnsi="Times New Roman" w:cs="Times New Roman"/>
          <w:sz w:val="24"/>
          <w:szCs w:val="24"/>
          <w:lang w:val="en-US"/>
        </w:rPr>
        <w:t>/v/</w:t>
      </w:r>
      <w:r w:rsidR="00252020">
        <w:rPr>
          <w:rFonts w:ascii="Times New Roman" w:hAnsi="Times New Roman" w:cs="Times New Roman"/>
          <w:sz w:val="24"/>
          <w:szCs w:val="24"/>
          <w:lang w:val="en-US"/>
        </w:rPr>
        <w:t xml:space="preserve"> in production</w:t>
      </w:r>
      <w:r w:rsidR="00B536E4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E00AE" w:rsidRPr="001A59D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0323EB" w:rsidRPr="001A59D3">
        <w:rPr>
          <w:rFonts w:ascii="Times New Roman" w:hAnsi="Times New Roman" w:cs="Times New Roman"/>
          <w:sz w:val="24"/>
          <w:szCs w:val="24"/>
          <w:lang w:val="en-US"/>
        </w:rPr>
        <w:t>okens</w:t>
      </w:r>
      <w:r w:rsidR="00BD62D4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were analyzed</w:t>
      </w:r>
      <w:r w:rsidR="000323EB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27174" w:rsidRPr="001A59D3">
        <w:rPr>
          <w:rFonts w:ascii="Times New Roman" w:hAnsi="Times New Roman" w:cs="Times New Roman"/>
          <w:sz w:val="24"/>
          <w:szCs w:val="24"/>
          <w:lang w:val="en-US"/>
        </w:rPr>
        <w:t>using the plosion index</w:t>
      </w:r>
      <w:r w:rsidR="00EE0796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27174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[3], an automatic measurement </w:t>
      </w:r>
      <w:r w:rsidR="00C5326F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used to </w:t>
      </w:r>
      <w:r w:rsidR="00EE0796" w:rsidRPr="001A59D3">
        <w:rPr>
          <w:rFonts w:ascii="Times New Roman" w:hAnsi="Times New Roman" w:cs="Times New Roman"/>
          <w:sz w:val="24"/>
          <w:szCs w:val="24"/>
          <w:lang w:val="en-US"/>
        </w:rPr>
        <w:t>quantify</w:t>
      </w:r>
      <w:r w:rsidR="00C5326F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7BEA" w:rsidRPr="001A59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175176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energy</w:t>
      </w:r>
      <w:r w:rsidR="00D27BEA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of a plosive</w:t>
      </w:r>
      <w:r w:rsidR="00C5326F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burst </w:t>
      </w:r>
      <w:r w:rsidR="00D27BEA" w:rsidRPr="001A59D3">
        <w:rPr>
          <w:rFonts w:ascii="Times New Roman" w:hAnsi="Times New Roman" w:cs="Times New Roman"/>
          <w:sz w:val="24"/>
          <w:szCs w:val="24"/>
          <w:lang w:val="en-US"/>
        </w:rPr>
        <w:t>in relation to the closure phase of the</w:t>
      </w:r>
      <w:r w:rsidR="00B71ED0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same</w:t>
      </w:r>
      <w:r w:rsidR="00D27BEA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plosive.</w:t>
      </w:r>
      <w:r w:rsidR="00C5326F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del w:id="4" w:author="Antje Stoehr" w:date="2022-02-21T20:03:00Z">
        <w:r w:rsidR="00463B4D" w:rsidRPr="001A59D3" w:rsidDel="00841907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Results </w:delText>
        </w:r>
        <w:r w:rsidR="00AC6711" w:rsidDel="00841907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are displayed in Fig.1. They </w:delText>
        </w:r>
        <w:r w:rsidR="00252020" w:rsidDel="00841907">
          <w:rPr>
            <w:rFonts w:ascii="Times New Roman" w:hAnsi="Times New Roman" w:cs="Times New Roman"/>
            <w:sz w:val="24"/>
            <w:szCs w:val="24"/>
            <w:lang w:val="en-US"/>
          </w:rPr>
          <w:delText>show</w:delText>
        </w:r>
        <w:r w:rsidR="00252020" w:rsidRPr="001A59D3" w:rsidDel="00841907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  <w:r w:rsidR="00916CEE" w:rsidRPr="001A59D3" w:rsidDel="00841907">
          <w:rPr>
            <w:rFonts w:ascii="Times New Roman" w:hAnsi="Times New Roman" w:cs="Times New Roman"/>
            <w:sz w:val="24"/>
            <w:szCs w:val="24"/>
            <w:lang w:val="en-US"/>
          </w:rPr>
          <w:delText>that</w:delText>
        </w:r>
        <w:r w:rsidR="000B30E2" w:rsidRPr="001A59D3" w:rsidDel="00841907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  <w:r w:rsidR="00252020" w:rsidDel="00841907">
          <w:rPr>
            <w:rFonts w:ascii="Times New Roman" w:hAnsi="Times New Roman" w:cs="Times New Roman"/>
            <w:sz w:val="24"/>
            <w:szCs w:val="24"/>
            <w:lang w:val="en-US"/>
          </w:rPr>
          <w:delText>b</w:delText>
        </w:r>
      </w:del>
      <w:ins w:id="5" w:author="Antje Stoehr" w:date="2022-02-21T20:03:00Z">
        <w:r w:rsidR="00841907">
          <w:rPr>
            <w:rFonts w:ascii="Times New Roman" w:hAnsi="Times New Roman" w:cs="Times New Roman"/>
            <w:sz w:val="24"/>
            <w:szCs w:val="24"/>
            <w:lang w:val="en-US"/>
          </w:rPr>
          <w:t>B</w:t>
        </w:r>
      </w:ins>
      <w:r w:rsidR="00252020">
        <w:rPr>
          <w:rFonts w:ascii="Times New Roman" w:hAnsi="Times New Roman" w:cs="Times New Roman"/>
          <w:sz w:val="24"/>
          <w:szCs w:val="24"/>
          <w:lang w:val="en-US"/>
        </w:rPr>
        <w:t>ilinguals produced</w:t>
      </w:r>
      <w:ins w:id="6" w:author="Antje Stoehr" w:date="2022-02-21T20:04:00Z">
        <w:r w:rsidR="00841907">
          <w:rPr>
            <w:rFonts w:ascii="Times New Roman" w:hAnsi="Times New Roman" w:cs="Times New Roman"/>
            <w:sz w:val="24"/>
            <w:szCs w:val="24"/>
            <w:lang w:val="en-US"/>
          </w:rPr>
          <w:t xml:space="preserve"> Spanish</w:t>
        </w:r>
      </w:ins>
      <w:r w:rsidR="002520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1ED0" w:rsidRPr="001A59D3">
        <w:rPr>
          <w:rFonts w:ascii="Times New Roman" w:hAnsi="Times New Roman" w:cs="Times New Roman"/>
          <w:sz w:val="24"/>
          <w:szCs w:val="24"/>
          <w:lang w:val="en-US"/>
        </w:rPr>
        <w:t>/b/ less energetically in the</w:t>
      </w:r>
      <w:r w:rsidR="000B30E2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/b/-&lt;v&gt; condition tha</w:t>
      </w:r>
      <w:r w:rsidR="00D051B2" w:rsidRPr="001A59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B30E2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1ED0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0B30E2" w:rsidRPr="001A59D3">
        <w:rPr>
          <w:rFonts w:ascii="Times New Roman" w:hAnsi="Times New Roman" w:cs="Times New Roman"/>
          <w:sz w:val="24"/>
          <w:szCs w:val="24"/>
          <w:lang w:val="en-US"/>
        </w:rPr>
        <w:t>the /b/-&lt;b&gt; condition</w:t>
      </w:r>
      <w:ins w:id="7" w:author="Antje Stoehr" w:date="2022-02-21T20:03:00Z">
        <w:r w:rsidR="00841907">
          <w:rPr>
            <w:rFonts w:ascii="Times New Roman" w:hAnsi="Times New Roman" w:cs="Times New Roman"/>
            <w:sz w:val="24"/>
            <w:szCs w:val="24"/>
            <w:lang w:val="en-US"/>
          </w:rPr>
          <w:t xml:space="preserve"> (Figure 1)</w:t>
        </w:r>
      </w:ins>
      <w:r w:rsidR="00B71ED0" w:rsidRPr="001A59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52020">
        <w:rPr>
          <w:rFonts w:ascii="Times New Roman" w:hAnsi="Times New Roman" w:cs="Times New Roman"/>
          <w:sz w:val="24"/>
          <w:szCs w:val="24"/>
          <w:lang w:val="en-US"/>
        </w:rPr>
        <w:t xml:space="preserve"> Spanish controls did not differ on their production of /b/-&lt;v&gt; and /b/-&lt;b&gt;</w:t>
      </w:r>
      <w:r w:rsidR="008E6004">
        <w:rPr>
          <w:rFonts w:ascii="Times New Roman" w:hAnsi="Times New Roman" w:cs="Times New Roman"/>
          <w:sz w:val="24"/>
          <w:szCs w:val="24"/>
          <w:lang w:val="en-US"/>
        </w:rPr>
        <w:t>.</w:t>
      </w:r>
      <w:del w:id="8" w:author="Antje Stoehr" w:date="2022-02-21T20:04:00Z">
        <w:r w:rsidR="008E6004" w:rsidDel="00841907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</w:del>
      <w:r w:rsidR="00A96F4C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Start w:id="9"/>
      <w:r w:rsidR="00283955">
        <w:rPr>
          <w:rFonts w:ascii="Times New Roman" w:hAnsi="Times New Roman" w:cs="Times New Roman"/>
          <w:sz w:val="24"/>
          <w:szCs w:val="24"/>
          <w:lang w:val="en-US"/>
        </w:rPr>
        <w:t>Bilinguals</w:t>
      </w:r>
      <w:ins w:id="10" w:author="Antje Stoehr" w:date="2022-02-21T20:04:00Z">
        <w:r w:rsidR="00841907">
          <w:rPr>
            <w:rFonts w:ascii="Times New Roman" w:hAnsi="Times New Roman" w:cs="Times New Roman"/>
            <w:sz w:val="24"/>
            <w:szCs w:val="24"/>
            <w:lang w:val="en-US"/>
          </w:rPr>
          <w:t>’ productions were not</w:t>
        </w:r>
      </w:ins>
      <w:del w:id="11" w:author="Antje Stoehr" w:date="2022-02-21T20:04:00Z">
        <w:r w:rsidR="00283955" w:rsidDel="00841907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did not produce a</w:delText>
        </w:r>
      </w:del>
      <w:r w:rsidR="00283955">
        <w:rPr>
          <w:rFonts w:ascii="Times New Roman" w:hAnsi="Times New Roman" w:cs="Times New Roman"/>
          <w:sz w:val="24"/>
          <w:szCs w:val="24"/>
          <w:lang w:val="en-US"/>
        </w:rPr>
        <w:t xml:space="preserve"> bimodal</w:t>
      </w:r>
      <w:ins w:id="12" w:author="Antje Stoehr" w:date="2022-02-21T20:05:00Z">
        <w:r w:rsidR="00841907">
          <w:rPr>
            <w:rFonts w:ascii="Times New Roman" w:hAnsi="Times New Roman" w:cs="Times New Roman"/>
            <w:sz w:val="24"/>
            <w:szCs w:val="24"/>
            <w:lang w:val="en-US"/>
          </w:rPr>
          <w:t>ly</w:t>
        </w:r>
      </w:ins>
      <w:r w:rsidR="00283955">
        <w:rPr>
          <w:rFonts w:ascii="Times New Roman" w:hAnsi="Times New Roman" w:cs="Times New Roman"/>
          <w:sz w:val="24"/>
          <w:szCs w:val="24"/>
          <w:lang w:val="en-US"/>
        </w:rPr>
        <w:t xml:space="preserve"> distribut</w:t>
      </w:r>
      <w:ins w:id="13" w:author="Antje Stoehr" w:date="2022-02-21T20:05:00Z">
        <w:r w:rsidR="00841907">
          <w:rPr>
            <w:rFonts w:ascii="Times New Roman" w:hAnsi="Times New Roman" w:cs="Times New Roman"/>
            <w:sz w:val="24"/>
            <w:szCs w:val="24"/>
            <w:lang w:val="en-US"/>
          </w:rPr>
          <w:t xml:space="preserve">ed </w:t>
        </w:r>
      </w:ins>
      <w:del w:id="14" w:author="Antje Stoehr" w:date="2022-02-21T20:05:00Z">
        <w:r w:rsidR="00283955" w:rsidDel="00841907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ion </w:delText>
        </w:r>
      </w:del>
      <w:r w:rsidR="00283955">
        <w:rPr>
          <w:rFonts w:ascii="Times New Roman" w:hAnsi="Times New Roman" w:cs="Times New Roman"/>
          <w:sz w:val="24"/>
          <w:szCs w:val="24"/>
          <w:lang w:val="en-US"/>
        </w:rPr>
        <w:t xml:space="preserve">with clearly separated [b] and [v] productions in the </w:t>
      </w:r>
      <w:r w:rsidR="00283955" w:rsidRPr="001A59D3">
        <w:rPr>
          <w:rFonts w:ascii="Times New Roman" w:hAnsi="Times New Roman" w:cs="Times New Roman"/>
          <w:sz w:val="24"/>
          <w:szCs w:val="24"/>
          <w:lang w:val="en-US"/>
        </w:rPr>
        <w:t>/b/-&lt;v&gt;</w:t>
      </w:r>
      <w:r w:rsidR="00283955">
        <w:rPr>
          <w:rFonts w:ascii="Times New Roman" w:hAnsi="Times New Roman" w:cs="Times New Roman"/>
          <w:sz w:val="24"/>
          <w:szCs w:val="24"/>
          <w:lang w:val="en-US"/>
        </w:rPr>
        <w:t xml:space="preserve"> condition, but </w:t>
      </w:r>
      <w:r w:rsidR="00720916">
        <w:rPr>
          <w:rFonts w:ascii="Times New Roman" w:hAnsi="Times New Roman" w:cs="Times New Roman"/>
          <w:sz w:val="24"/>
          <w:szCs w:val="24"/>
          <w:lang w:val="en-US"/>
        </w:rPr>
        <w:t xml:space="preserve">rather </w:t>
      </w:r>
      <w:r w:rsidR="00283955">
        <w:rPr>
          <w:rFonts w:ascii="Times New Roman" w:hAnsi="Times New Roman" w:cs="Times New Roman"/>
          <w:sz w:val="24"/>
          <w:szCs w:val="24"/>
          <w:lang w:val="en-US"/>
        </w:rPr>
        <w:t>a range of realizations sharing features from both [b] and [v</w:t>
      </w:r>
      <w:r w:rsidR="001725E6">
        <w:rPr>
          <w:rFonts w:ascii="Times New Roman" w:hAnsi="Times New Roman" w:cs="Times New Roman"/>
          <w:sz w:val="24"/>
          <w:szCs w:val="24"/>
          <w:lang w:val="en-US"/>
        </w:rPr>
        <w:t>]</w:t>
      </w:r>
      <w:commentRangeStart w:id="15"/>
      <w:commentRangeStart w:id="16"/>
      <w:r w:rsidR="00D512D7" w:rsidRPr="001A59D3">
        <w:rPr>
          <w:rFonts w:ascii="Times New Roman" w:hAnsi="Times New Roman" w:cs="Times New Roman"/>
          <w:sz w:val="24"/>
          <w:szCs w:val="24"/>
          <w:lang w:val="en-US"/>
        </w:rPr>
        <w:t>.</w:t>
      </w:r>
      <w:commentRangeEnd w:id="15"/>
      <w:r w:rsidR="00252020">
        <w:rPr>
          <w:rStyle w:val="Marquedecommentaire"/>
        </w:rPr>
        <w:commentReference w:id="15"/>
      </w:r>
      <w:commentRangeEnd w:id="16"/>
      <w:r w:rsidR="00B041A6">
        <w:rPr>
          <w:rStyle w:val="Marquedecommentaire"/>
        </w:rPr>
        <w:commentReference w:id="16"/>
      </w:r>
      <w:r w:rsidR="00A171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End w:id="9"/>
      <w:r w:rsidR="00841907">
        <w:rPr>
          <w:rStyle w:val="Marquedecommentaire"/>
        </w:rPr>
        <w:commentReference w:id="9"/>
      </w:r>
      <w:r w:rsidR="00A171F7">
        <w:rPr>
          <w:rFonts w:ascii="Times New Roman" w:hAnsi="Times New Roman" w:cs="Times New Roman"/>
          <w:sz w:val="24"/>
          <w:szCs w:val="24"/>
          <w:lang w:val="en-US"/>
        </w:rPr>
        <w:t xml:space="preserve">This effect was equally present in the picture naming and reading tasks, indicating that it is not dependent on the visual form of the word being </w:t>
      </w:r>
      <w:r w:rsidR="001725E6">
        <w:rPr>
          <w:rFonts w:ascii="Times New Roman" w:hAnsi="Times New Roman" w:cs="Times New Roman"/>
          <w:sz w:val="24"/>
          <w:szCs w:val="24"/>
          <w:lang w:val="en-US"/>
        </w:rPr>
        <w:t>activated by the environment</w:t>
      </w:r>
      <w:r w:rsidR="00A171F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92B027" w14:textId="5AFFC394" w:rsidR="00FD1CD3" w:rsidRDefault="00D051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These </w:t>
      </w:r>
      <w:r w:rsidR="00D511AC" w:rsidRPr="001A59D3">
        <w:rPr>
          <w:rFonts w:ascii="Times New Roman" w:hAnsi="Times New Roman" w:cs="Times New Roman"/>
          <w:sz w:val="24"/>
          <w:szCs w:val="24"/>
          <w:lang w:val="en-US"/>
        </w:rPr>
        <w:t>data demonstrate that GPM</w:t>
      </w:r>
      <w:r w:rsidR="00270929" w:rsidRPr="001A59D3">
        <w:rPr>
          <w:rFonts w:ascii="Times New Roman" w:hAnsi="Times New Roman" w:cs="Times New Roman"/>
          <w:sz w:val="24"/>
          <w:szCs w:val="24"/>
          <w:lang w:val="en-US"/>
        </w:rPr>
        <w:t>s across languages</w:t>
      </w:r>
      <w:r w:rsidR="00D511AC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have an impact on the L2 production of even </w:t>
      </w:r>
      <w:r w:rsidR="004644B2" w:rsidRPr="001A59D3">
        <w:rPr>
          <w:rFonts w:ascii="Times New Roman" w:hAnsi="Times New Roman" w:cs="Times New Roman"/>
          <w:sz w:val="24"/>
          <w:szCs w:val="24"/>
          <w:lang w:val="en-US"/>
        </w:rPr>
        <w:t>highly proficient</w:t>
      </w:r>
      <w:r w:rsidR="00051091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11AC" w:rsidRPr="001A59D3">
        <w:rPr>
          <w:rFonts w:ascii="Times New Roman" w:hAnsi="Times New Roman" w:cs="Times New Roman"/>
          <w:sz w:val="24"/>
          <w:szCs w:val="24"/>
          <w:lang w:val="en-US"/>
        </w:rPr>
        <w:t>immersed bilinguals</w:t>
      </w:r>
      <w:r w:rsidR="00497E7E">
        <w:rPr>
          <w:rFonts w:ascii="Times New Roman" w:hAnsi="Times New Roman" w:cs="Times New Roman"/>
          <w:sz w:val="24"/>
          <w:szCs w:val="24"/>
          <w:lang w:val="en-US"/>
        </w:rPr>
        <w:t xml:space="preserve">, leading to the </w:t>
      </w:r>
      <w:commentRangeStart w:id="17"/>
      <w:r w:rsidR="00497E7E">
        <w:rPr>
          <w:rFonts w:ascii="Times New Roman" w:hAnsi="Times New Roman" w:cs="Times New Roman"/>
          <w:sz w:val="24"/>
          <w:szCs w:val="24"/>
          <w:lang w:val="en-US"/>
        </w:rPr>
        <w:t xml:space="preserve">apparition </w:t>
      </w:r>
      <w:commentRangeEnd w:id="17"/>
      <w:r w:rsidR="00841907">
        <w:rPr>
          <w:rStyle w:val="Marquedecommentaire"/>
        </w:rPr>
        <w:commentReference w:id="17"/>
      </w:r>
      <w:r w:rsidR="00497E7E">
        <w:rPr>
          <w:rFonts w:ascii="Times New Roman" w:hAnsi="Times New Roman" w:cs="Times New Roman"/>
          <w:sz w:val="24"/>
          <w:szCs w:val="24"/>
          <w:lang w:val="en-US"/>
        </w:rPr>
        <w:t>of hybrid sound categories</w:t>
      </w:r>
      <w:r w:rsidR="00BD15A3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. Such </w:t>
      </w:r>
      <w:r w:rsidR="00720916">
        <w:rPr>
          <w:rFonts w:ascii="Times New Roman" w:hAnsi="Times New Roman" w:cs="Times New Roman"/>
          <w:sz w:val="24"/>
          <w:szCs w:val="24"/>
          <w:lang w:val="en-US"/>
        </w:rPr>
        <w:t>categories</w:t>
      </w:r>
      <w:r w:rsidR="00BD15A3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had been reported before </w:t>
      </w:r>
      <w:commentRangeStart w:id="18"/>
      <w:r w:rsidR="00BD15A3" w:rsidRPr="001A59D3">
        <w:rPr>
          <w:rFonts w:ascii="Times New Roman" w:hAnsi="Times New Roman" w:cs="Times New Roman"/>
          <w:sz w:val="24"/>
          <w:szCs w:val="24"/>
          <w:lang w:val="en-US"/>
        </w:rPr>
        <w:t>between fricatives [4</w:t>
      </w:r>
      <w:r w:rsidR="004C6206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="00561B32">
        <w:rPr>
          <w:rFonts w:ascii="Times New Roman" w:hAnsi="Times New Roman" w:cs="Times New Roman"/>
          <w:sz w:val="24"/>
          <w:szCs w:val="24"/>
          <w:lang w:val="en-US"/>
        </w:rPr>
        <w:t>and vowels</w:t>
      </w:r>
      <w:r w:rsidR="00290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61B32">
        <w:rPr>
          <w:rFonts w:ascii="Times New Roman" w:hAnsi="Times New Roman" w:cs="Times New Roman"/>
          <w:sz w:val="24"/>
          <w:szCs w:val="24"/>
          <w:lang w:val="en-US"/>
        </w:rPr>
        <w:t>[5]</w:t>
      </w:r>
      <w:commentRangeStart w:id="19"/>
      <w:commentRangeStart w:id="20"/>
      <w:commentRangeEnd w:id="19"/>
      <w:r w:rsidR="00252020">
        <w:rPr>
          <w:rStyle w:val="Marquedecommentaire"/>
        </w:rPr>
        <w:commentReference w:id="19"/>
      </w:r>
      <w:commentRangeEnd w:id="20"/>
      <w:r w:rsidR="001467F4">
        <w:rPr>
          <w:rStyle w:val="Marquedecommentaire"/>
        </w:rPr>
        <w:commentReference w:id="20"/>
      </w:r>
      <w:r w:rsidR="00EB4AE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C6206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End w:id="18"/>
      <w:r w:rsidR="00841907">
        <w:rPr>
          <w:rStyle w:val="Marquedecommentaire"/>
        </w:rPr>
        <w:commentReference w:id="18"/>
      </w:r>
      <w:commentRangeStart w:id="21"/>
      <w:r w:rsidR="004C6206" w:rsidRPr="001A59D3">
        <w:rPr>
          <w:rFonts w:ascii="Times New Roman" w:hAnsi="Times New Roman" w:cs="Times New Roman"/>
          <w:sz w:val="24"/>
          <w:szCs w:val="24"/>
          <w:lang w:val="en-US"/>
        </w:rPr>
        <w:t>but</w:t>
      </w:r>
      <w:r w:rsidR="00BD15A3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is shown here for the first time </w:t>
      </w:r>
      <w:r w:rsidR="00EB4AE3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5761F1" w:rsidRPr="001A59D3">
        <w:rPr>
          <w:rFonts w:ascii="Times New Roman" w:hAnsi="Times New Roman" w:cs="Times New Roman"/>
          <w:sz w:val="24"/>
          <w:szCs w:val="24"/>
          <w:lang w:val="en-US"/>
        </w:rPr>
        <w:t>sounds with</w:t>
      </w:r>
      <w:r w:rsidR="00BD15A3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different manners of articulation</w:t>
      </w:r>
      <w:r w:rsidR="008E6004">
        <w:rPr>
          <w:rFonts w:ascii="Times New Roman" w:hAnsi="Times New Roman" w:cs="Times New Roman"/>
          <w:sz w:val="24"/>
          <w:szCs w:val="24"/>
          <w:lang w:val="en-US"/>
        </w:rPr>
        <w:t xml:space="preserve"> and for very proficient bilinguals</w:t>
      </w:r>
      <w:commentRangeEnd w:id="21"/>
      <w:r w:rsidR="00841907">
        <w:rPr>
          <w:rStyle w:val="Marquedecommentaire"/>
        </w:rPr>
        <w:commentReference w:id="21"/>
      </w:r>
      <w:r w:rsidR="006E125F" w:rsidRPr="001A59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171F7">
        <w:rPr>
          <w:rFonts w:ascii="Times New Roman" w:hAnsi="Times New Roman" w:cs="Times New Roman"/>
          <w:sz w:val="24"/>
          <w:szCs w:val="24"/>
          <w:lang w:val="en-US"/>
        </w:rPr>
        <w:t xml:space="preserve"> We also show for the first time that L2 learners can maintain two different phonetic categories for a single L2 sound, when this sound is </w:t>
      </w:r>
      <w:r w:rsidR="00535786">
        <w:rPr>
          <w:rFonts w:ascii="Times New Roman" w:hAnsi="Times New Roman" w:cs="Times New Roman"/>
          <w:sz w:val="24"/>
          <w:szCs w:val="24"/>
          <w:lang w:val="en-US"/>
        </w:rPr>
        <w:t xml:space="preserve">associated with </w:t>
      </w:r>
      <w:r w:rsidR="00CE5C7B">
        <w:rPr>
          <w:rFonts w:ascii="Times New Roman" w:hAnsi="Times New Roman" w:cs="Times New Roman"/>
          <w:sz w:val="24"/>
          <w:szCs w:val="24"/>
          <w:lang w:val="en-US"/>
        </w:rPr>
        <w:t xml:space="preserve">two </w:t>
      </w:r>
      <w:r w:rsidR="00535786">
        <w:rPr>
          <w:rFonts w:ascii="Times New Roman" w:hAnsi="Times New Roman" w:cs="Times New Roman"/>
          <w:sz w:val="24"/>
          <w:szCs w:val="24"/>
          <w:lang w:val="en-US"/>
        </w:rPr>
        <w:t>different graphemes</w:t>
      </w:r>
      <w:r w:rsidR="00A171F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D1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Start w:id="22"/>
      <w:r w:rsidR="00FD1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B7CAC">
        <w:rPr>
          <w:rFonts w:ascii="Times New Roman" w:hAnsi="Times New Roman" w:cs="Times New Roman"/>
          <w:sz w:val="24"/>
          <w:szCs w:val="24"/>
          <w:lang w:val="en-US"/>
        </w:rPr>
        <w:t>se</w:t>
      </w:r>
      <w:r w:rsidR="00FD1CD3">
        <w:rPr>
          <w:rFonts w:ascii="Times New Roman" w:hAnsi="Times New Roman" w:cs="Times New Roman"/>
          <w:sz w:val="24"/>
          <w:szCs w:val="24"/>
          <w:lang w:val="en-US"/>
        </w:rPr>
        <w:t xml:space="preserve"> results point to the need </w:t>
      </w:r>
      <w:r w:rsidR="004867B0">
        <w:rPr>
          <w:rFonts w:ascii="Times New Roman" w:hAnsi="Times New Roman" w:cs="Times New Roman"/>
          <w:sz w:val="24"/>
          <w:szCs w:val="24"/>
          <w:lang w:val="en-US"/>
        </w:rPr>
        <w:t xml:space="preserve">for models of bilingual speech </w:t>
      </w:r>
      <w:r w:rsidR="00FD1CD3">
        <w:rPr>
          <w:rFonts w:ascii="Times New Roman" w:hAnsi="Times New Roman" w:cs="Times New Roman"/>
          <w:sz w:val="24"/>
          <w:szCs w:val="24"/>
          <w:lang w:val="en-US"/>
        </w:rPr>
        <w:t xml:space="preserve">to account for the integration of </w:t>
      </w:r>
      <w:r w:rsidR="00AD6263">
        <w:rPr>
          <w:rFonts w:ascii="Times New Roman" w:hAnsi="Times New Roman" w:cs="Times New Roman"/>
          <w:sz w:val="24"/>
          <w:szCs w:val="24"/>
          <w:lang w:val="en-US"/>
        </w:rPr>
        <w:t xml:space="preserve">both </w:t>
      </w:r>
      <w:r w:rsidR="00FD1CD3">
        <w:rPr>
          <w:rFonts w:ascii="Times New Roman" w:hAnsi="Times New Roman" w:cs="Times New Roman"/>
          <w:sz w:val="24"/>
          <w:szCs w:val="24"/>
          <w:lang w:val="en-US"/>
        </w:rPr>
        <w:t>visual and auditory information in the formation</w:t>
      </w:r>
      <w:r w:rsidR="001725E6">
        <w:rPr>
          <w:rFonts w:ascii="Times New Roman" w:hAnsi="Times New Roman" w:cs="Times New Roman"/>
          <w:sz w:val="24"/>
          <w:szCs w:val="24"/>
          <w:lang w:val="en-US"/>
        </w:rPr>
        <w:t xml:space="preserve">, but also the development </w:t>
      </w:r>
      <w:r w:rsidR="00FD1CD3">
        <w:rPr>
          <w:rFonts w:ascii="Times New Roman" w:hAnsi="Times New Roman" w:cs="Times New Roman"/>
          <w:sz w:val="24"/>
          <w:szCs w:val="24"/>
          <w:lang w:val="en-US"/>
        </w:rPr>
        <w:t>of L2 phonetic categories</w:t>
      </w:r>
      <w:r w:rsidR="001725E6">
        <w:rPr>
          <w:rFonts w:ascii="Times New Roman" w:hAnsi="Times New Roman" w:cs="Times New Roman"/>
          <w:sz w:val="24"/>
          <w:szCs w:val="24"/>
          <w:lang w:val="en-US"/>
        </w:rPr>
        <w:t xml:space="preserve"> in the long term.</w:t>
      </w:r>
      <w:commentRangeEnd w:id="22"/>
      <w:r w:rsidR="00841907">
        <w:rPr>
          <w:rStyle w:val="Marquedecommentaire"/>
        </w:rPr>
        <w:commentReference w:id="22"/>
      </w:r>
    </w:p>
    <w:p w14:paraId="31436C7A" w14:textId="1CF8D85E" w:rsidR="000B30E2" w:rsidRPr="001A59D3" w:rsidRDefault="005761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ins w:id="23" w:author="Antje Stoehr" w:date="2022-02-17T19:16:00Z">
        <w:r w:rsidR="00252020">
          <w:rPr>
            <w:rFonts w:ascii="Times New Roman" w:hAnsi="Times New Roman" w:cs="Times New Roman"/>
            <w:sz w:val="24"/>
            <w:szCs w:val="24"/>
            <w:lang w:val="en-US"/>
          </w:rPr>
          <w:t>And what are the implications/take home message?</w:t>
        </w:r>
      </w:ins>
    </w:p>
    <w:p w14:paraId="4835ABD0" w14:textId="7DE2AEA1" w:rsidR="00C5326F" w:rsidRDefault="00C5326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525F74" w14:textId="7F24E6D7" w:rsidR="00E14336" w:rsidRDefault="00E14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B8B021" w14:textId="5949BCBA" w:rsidR="00E14336" w:rsidRDefault="00E14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DA0422" w14:textId="52DD8104" w:rsidR="00E14336" w:rsidRDefault="00E14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AB4940" w14:textId="4425EB13" w:rsidR="00E14336" w:rsidRDefault="00E14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B81509" w14:textId="7877B2EA" w:rsidR="00E14336" w:rsidRDefault="00C32D4E" w:rsidP="00C32D4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B6076CE" wp14:editId="06F676C3">
            <wp:extent cx="5760720" cy="441706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1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FF464" w14:textId="315F8CFA" w:rsidR="00E14336" w:rsidRDefault="00E14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B014D5" w14:textId="331C0A31" w:rsidR="00E14336" w:rsidRDefault="00E14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B64C44" w14:textId="742C8672" w:rsidR="009A7C2E" w:rsidRPr="001A59D3" w:rsidRDefault="009A7C2E" w:rsidP="0089169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A59D3">
        <w:rPr>
          <w:rFonts w:ascii="Times New Roman" w:hAnsi="Times New Roman" w:cs="Times New Roman"/>
          <w:b/>
          <w:bCs/>
          <w:sz w:val="24"/>
          <w:szCs w:val="24"/>
          <w:lang w:val="en-US"/>
        </w:rPr>
        <w:t>References:</w:t>
      </w:r>
    </w:p>
    <w:p w14:paraId="60739AE7" w14:textId="77777777" w:rsidR="00891691" w:rsidRPr="001A59D3" w:rsidRDefault="00891691" w:rsidP="0089169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876842" w14:textId="21FF0A6A" w:rsidR="009A7C2E" w:rsidRPr="00011740" w:rsidRDefault="009A7C2E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[1] </w:t>
      </w:r>
      <w:proofErr w:type="spellStart"/>
      <w:r w:rsidRPr="001A59D3">
        <w:rPr>
          <w:rFonts w:ascii="Times New Roman" w:hAnsi="Times New Roman" w:cs="Times New Roman"/>
          <w:sz w:val="24"/>
          <w:szCs w:val="24"/>
          <w:lang w:val="en-US"/>
        </w:rPr>
        <w:t>Flege</w:t>
      </w:r>
      <w:proofErr w:type="spellEnd"/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, J. E. (1995). Second language speech learning: Theory, findings, and problems. </w:t>
      </w:r>
      <w:r w:rsidRPr="00011740">
        <w:rPr>
          <w:rFonts w:ascii="Times New Roman" w:hAnsi="Times New Roman" w:cs="Times New Roman"/>
          <w:i/>
          <w:iCs/>
          <w:sz w:val="24"/>
          <w:szCs w:val="24"/>
          <w:lang w:val="en-US"/>
        </w:rPr>
        <w:t>Speech perception and linguistic experience: Issues in cross-language research, 92, 233-277.</w:t>
      </w:r>
    </w:p>
    <w:p w14:paraId="503F538E" w14:textId="4463F3BF" w:rsidR="00891691" w:rsidRPr="001A59D3" w:rsidRDefault="008916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2020">
        <w:rPr>
          <w:rFonts w:ascii="Times New Roman" w:hAnsi="Times New Roman" w:cs="Times New Roman"/>
          <w:sz w:val="24"/>
          <w:szCs w:val="24"/>
          <w:lang w:val="de-DE"/>
        </w:rPr>
        <w:t xml:space="preserve">[2] Young-Scholten, M., &amp; Langer, M. (2015). </w:t>
      </w:r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The role of orthographic input in second language German: Evidence from naturalistic adult learners’ production. </w:t>
      </w:r>
      <w:r w:rsidRPr="00011740">
        <w:rPr>
          <w:rFonts w:ascii="Times New Roman" w:hAnsi="Times New Roman" w:cs="Times New Roman"/>
          <w:i/>
          <w:iCs/>
          <w:sz w:val="24"/>
          <w:szCs w:val="24"/>
          <w:lang w:val="en-US"/>
        </w:rPr>
        <w:t>Applied Psycholinguistics</w:t>
      </w:r>
      <w:r w:rsidRPr="001A59D3">
        <w:rPr>
          <w:rFonts w:ascii="Times New Roman" w:hAnsi="Times New Roman" w:cs="Times New Roman"/>
          <w:sz w:val="24"/>
          <w:szCs w:val="24"/>
          <w:lang w:val="en-US"/>
        </w:rPr>
        <w:t>, 36(1), 93-114.</w:t>
      </w:r>
    </w:p>
    <w:p w14:paraId="24EC9D7F" w14:textId="36C6CC89" w:rsidR="00891691" w:rsidRPr="001A59D3" w:rsidRDefault="008916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[3] </w:t>
      </w:r>
      <w:proofErr w:type="spellStart"/>
      <w:r w:rsidRPr="001A59D3">
        <w:rPr>
          <w:rFonts w:ascii="Times New Roman" w:hAnsi="Times New Roman" w:cs="Times New Roman"/>
          <w:sz w:val="24"/>
          <w:szCs w:val="24"/>
          <w:lang w:val="en-US"/>
        </w:rPr>
        <w:t>Ananthapadmanabha</w:t>
      </w:r>
      <w:proofErr w:type="spellEnd"/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, T. V., </w:t>
      </w:r>
      <w:proofErr w:type="spellStart"/>
      <w:r w:rsidRPr="001A59D3">
        <w:rPr>
          <w:rFonts w:ascii="Times New Roman" w:hAnsi="Times New Roman" w:cs="Times New Roman"/>
          <w:sz w:val="24"/>
          <w:szCs w:val="24"/>
          <w:lang w:val="en-US"/>
        </w:rPr>
        <w:t>Prathosh</w:t>
      </w:r>
      <w:proofErr w:type="spellEnd"/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, A. P., &amp; Ramakrishnan, A. G. (2014). Detection of the closure-burst transitions of stops and affricates in continuous speech using the plosion index. </w:t>
      </w:r>
      <w:r w:rsidRPr="0001174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The Journal of the Acoustical Society of America, </w:t>
      </w:r>
      <w:r w:rsidRPr="001A59D3">
        <w:rPr>
          <w:rFonts w:ascii="Times New Roman" w:hAnsi="Times New Roman" w:cs="Times New Roman"/>
          <w:sz w:val="24"/>
          <w:szCs w:val="24"/>
          <w:lang w:val="en-US"/>
        </w:rPr>
        <w:t>135(1), 460-471.</w:t>
      </w:r>
    </w:p>
    <w:p w14:paraId="7938052C" w14:textId="411A9379" w:rsidR="009A7C2E" w:rsidRDefault="00D511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[4] </w:t>
      </w:r>
      <w:proofErr w:type="spellStart"/>
      <w:r w:rsidRPr="001A59D3">
        <w:rPr>
          <w:rFonts w:ascii="Times New Roman" w:hAnsi="Times New Roman" w:cs="Times New Roman"/>
          <w:sz w:val="24"/>
          <w:szCs w:val="24"/>
          <w:lang w:val="en-US"/>
        </w:rPr>
        <w:t>Rafat</w:t>
      </w:r>
      <w:proofErr w:type="spellEnd"/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, Y., &amp; Stevenson, R. A. (2019). Auditory-orthographic integration at the onset of L2 speech acquisition. </w:t>
      </w:r>
      <w:r w:rsidRPr="00011740">
        <w:rPr>
          <w:rFonts w:ascii="Times New Roman" w:hAnsi="Times New Roman" w:cs="Times New Roman"/>
          <w:i/>
          <w:iCs/>
          <w:sz w:val="24"/>
          <w:szCs w:val="24"/>
          <w:lang w:val="en-US"/>
        </w:rPr>
        <w:t>Language and speech</w:t>
      </w:r>
      <w:r w:rsidRPr="001A59D3">
        <w:rPr>
          <w:rFonts w:ascii="Times New Roman" w:hAnsi="Times New Roman" w:cs="Times New Roman"/>
          <w:sz w:val="24"/>
          <w:szCs w:val="24"/>
          <w:lang w:val="en-US"/>
        </w:rPr>
        <w:t>, 62(3), 427-451.</w:t>
      </w:r>
    </w:p>
    <w:p w14:paraId="339864E5" w14:textId="11C99841" w:rsidR="00E14336" w:rsidRPr="00B536E4" w:rsidRDefault="00E14336">
      <w:p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[5] </w:t>
      </w:r>
      <w:proofErr w:type="spellStart"/>
      <w:r w:rsidRPr="00E14336">
        <w:rPr>
          <w:rFonts w:ascii="Times New Roman" w:hAnsi="Times New Roman" w:cs="Times New Roman"/>
          <w:sz w:val="24"/>
          <w:szCs w:val="24"/>
          <w:lang w:val="en-US"/>
        </w:rPr>
        <w:t>Nimz</w:t>
      </w:r>
      <w:proofErr w:type="spellEnd"/>
      <w:r w:rsidRPr="00E14336">
        <w:rPr>
          <w:rFonts w:ascii="Times New Roman" w:hAnsi="Times New Roman" w:cs="Times New Roman"/>
          <w:sz w:val="24"/>
          <w:szCs w:val="24"/>
          <w:lang w:val="en-US"/>
        </w:rPr>
        <w:t xml:space="preserve">, K., &amp; Khattab, G. (2020). On the role of orthography in L2 vowel production: The case of Polish learners of German. </w:t>
      </w:r>
      <w:r w:rsidRPr="006F2753">
        <w:rPr>
          <w:rFonts w:ascii="Times New Roman" w:hAnsi="Times New Roman" w:cs="Times New Roman"/>
          <w:i/>
          <w:iCs/>
          <w:sz w:val="24"/>
          <w:szCs w:val="24"/>
          <w:lang w:val="en-US"/>
        </w:rPr>
        <w:t>Second Language Research</w:t>
      </w:r>
      <w:r w:rsidRPr="00E14336">
        <w:rPr>
          <w:rFonts w:ascii="Times New Roman" w:hAnsi="Times New Roman" w:cs="Times New Roman"/>
          <w:sz w:val="24"/>
          <w:szCs w:val="24"/>
          <w:lang w:val="en-US"/>
        </w:rPr>
        <w:t>, 36(4), 623-652.</w:t>
      </w:r>
    </w:p>
    <w:sectPr w:rsidR="00E14336" w:rsidRPr="00B536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tje Stoehr" w:date="2022-02-21T20:01:00Z" w:initials="AS">
    <w:p w14:paraId="545D5E60" w14:textId="03B5F607" w:rsidR="00841907" w:rsidRPr="00011740" w:rsidRDefault="00841907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011740">
        <w:rPr>
          <w:lang w:val="en-US"/>
        </w:rPr>
        <w:t>This is a very long sentence</w:t>
      </w:r>
    </w:p>
  </w:comment>
  <w:comment w:id="2" w:author="Antje Stoehr" w:date="2022-02-17T19:08:00Z" w:initials="AS">
    <w:p w14:paraId="5D054DB9" w14:textId="0BC638CA" w:rsidR="00252020" w:rsidRPr="00F869CA" w:rsidRDefault="0025202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F869CA">
        <w:rPr>
          <w:lang w:val="en-US"/>
        </w:rPr>
        <w:t xml:space="preserve">Can you give mean and range </w:t>
      </w:r>
      <w:proofErr w:type="gramStart"/>
      <w:r w:rsidRPr="00F869CA">
        <w:rPr>
          <w:lang w:val="en-US"/>
        </w:rPr>
        <w:t>here ?</w:t>
      </w:r>
      <w:proofErr w:type="gramEnd"/>
    </w:p>
  </w:comment>
  <w:comment w:id="3" w:author="Antje Stoehr" w:date="2022-02-21T20:02:00Z" w:initials="AS">
    <w:p w14:paraId="76AC27D5" w14:textId="6196B6E0" w:rsidR="00841907" w:rsidRPr="00011740" w:rsidRDefault="00841907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011740">
        <w:rPr>
          <w:lang w:val="en-US"/>
        </w:rPr>
        <w:t>I would mention the tasks here</w:t>
      </w:r>
    </w:p>
  </w:comment>
  <w:comment w:id="1" w:author="Antje Stoehr" w:date="2022-02-17T19:17:00Z" w:initials="AS">
    <w:p w14:paraId="25AAC1EE" w14:textId="4A55C3F5" w:rsidR="001F2D51" w:rsidRPr="00B041A6" w:rsidRDefault="001F2D51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F869CA">
        <w:rPr>
          <w:lang w:val="en-US"/>
        </w:rPr>
        <w:t xml:space="preserve">You have enough space, so you should elaborate on your participants a little…were they </w:t>
      </w:r>
      <w:proofErr w:type="gramStart"/>
      <w:r w:rsidRPr="00F869CA">
        <w:rPr>
          <w:lang w:val="en-US"/>
        </w:rPr>
        <w:t>adults ?</w:t>
      </w:r>
      <w:proofErr w:type="gramEnd"/>
      <w:r w:rsidRPr="00F869CA">
        <w:rPr>
          <w:lang w:val="en-US"/>
        </w:rPr>
        <w:t xml:space="preserve"> </w:t>
      </w:r>
      <w:r w:rsidRPr="00B041A6">
        <w:rPr>
          <w:lang w:val="en-US"/>
        </w:rPr>
        <w:t xml:space="preserve">Any proficiency </w:t>
      </w:r>
      <w:proofErr w:type="gramStart"/>
      <w:r w:rsidRPr="00B041A6">
        <w:rPr>
          <w:lang w:val="en-US"/>
        </w:rPr>
        <w:t>information ?</w:t>
      </w:r>
      <w:proofErr w:type="gramEnd"/>
      <w:r w:rsidRPr="00B041A6">
        <w:rPr>
          <w:lang w:val="en-US"/>
        </w:rPr>
        <w:t xml:space="preserve"> </w:t>
      </w:r>
    </w:p>
  </w:comment>
  <w:comment w:id="15" w:author="Antje Stoehr" w:date="2022-02-17T19:15:00Z" w:initials="AS">
    <w:p w14:paraId="044609EF" w14:textId="011D9839" w:rsidR="00252020" w:rsidRPr="00B041A6" w:rsidRDefault="0025202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041A6">
        <w:rPr>
          <w:lang w:val="en-US"/>
        </w:rPr>
        <w:t>I don’t follow this</w:t>
      </w:r>
    </w:p>
  </w:comment>
  <w:comment w:id="16" w:author="Florent Dueme" w:date="2022-02-20T23:11:00Z" w:initials="FD">
    <w:p w14:paraId="4727B4BE" w14:textId="6DC68B0E" w:rsidR="00B041A6" w:rsidRPr="00B041A6" w:rsidRDefault="00B041A6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041A6">
        <w:rPr>
          <w:lang w:val="en-US"/>
        </w:rPr>
        <w:t>I</w:t>
      </w:r>
      <w:r>
        <w:rPr>
          <w:lang w:val="en-US"/>
        </w:rPr>
        <w:t>s it better now?</w:t>
      </w:r>
    </w:p>
  </w:comment>
  <w:comment w:id="9" w:author="Antje Stoehr" w:date="2022-02-21T20:05:00Z" w:initials="AS">
    <w:p w14:paraId="77E4F479" w14:textId="1255716D" w:rsidR="00841907" w:rsidRPr="00011740" w:rsidRDefault="00841907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011740">
        <w:rPr>
          <w:lang w:val="en-US"/>
        </w:rPr>
        <w:t xml:space="preserve">I find this a bit difficult to follow. Why not speak about a normal/unimodal distribution </w:t>
      </w:r>
      <w:proofErr w:type="gramStart"/>
      <w:r w:rsidRPr="00011740">
        <w:rPr>
          <w:lang w:val="en-US"/>
        </w:rPr>
        <w:t>instead ?</w:t>
      </w:r>
      <w:proofErr w:type="gramEnd"/>
      <w:r w:rsidRPr="00011740">
        <w:rPr>
          <w:lang w:val="en-US"/>
        </w:rPr>
        <w:t xml:space="preserve"> So…say what the data were like, not what they were not like.</w:t>
      </w:r>
    </w:p>
  </w:comment>
  <w:comment w:id="17" w:author="Antje Stoehr" w:date="2022-02-21T20:06:00Z" w:initials="AS">
    <w:p w14:paraId="72ED1A0B" w14:textId="5C6B872F" w:rsidR="00841907" w:rsidRPr="00011740" w:rsidRDefault="00841907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011740">
        <w:rPr>
          <w:lang w:val="en-US"/>
        </w:rPr>
        <w:t xml:space="preserve">Is this a </w:t>
      </w:r>
      <w:proofErr w:type="gramStart"/>
      <w:r w:rsidRPr="00011740">
        <w:rPr>
          <w:lang w:val="en-US"/>
        </w:rPr>
        <w:t>word ?</w:t>
      </w:r>
      <w:proofErr w:type="gramEnd"/>
      <w:r w:rsidRPr="00011740">
        <w:rPr>
          <w:lang w:val="en-US"/>
        </w:rPr>
        <w:t xml:space="preserve"> Sounds a bit </w:t>
      </w:r>
      <w:proofErr w:type="spellStart"/>
      <w:r w:rsidRPr="00011740">
        <w:rPr>
          <w:lang w:val="en-US"/>
        </w:rPr>
        <w:t>Frenglish</w:t>
      </w:r>
      <w:proofErr w:type="spellEnd"/>
      <w:r w:rsidRPr="00011740">
        <w:rPr>
          <w:lang w:val="en-US"/>
        </w:rPr>
        <w:t xml:space="preserve"> to me </w:t>
      </w:r>
      <w:r>
        <w:sym w:font="Wingdings" w:char="F04A"/>
      </w:r>
    </w:p>
  </w:comment>
  <w:comment w:id="19" w:author="Antje Stoehr" w:date="2022-02-17T19:15:00Z" w:initials="AS">
    <w:p w14:paraId="67656313" w14:textId="1FF290E6" w:rsidR="00252020" w:rsidRPr="00B041A6" w:rsidRDefault="0025202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041A6">
        <w:rPr>
          <w:lang w:val="en-US"/>
        </w:rPr>
        <w:t xml:space="preserve">No </w:t>
      </w:r>
      <w:proofErr w:type="gramStart"/>
      <w:r w:rsidRPr="00B041A6">
        <w:rPr>
          <w:lang w:val="en-US"/>
        </w:rPr>
        <w:t>reference ?</w:t>
      </w:r>
      <w:proofErr w:type="gramEnd"/>
    </w:p>
  </w:comment>
  <w:comment w:id="20" w:author="Florent Dueme" w:date="2022-02-20T23:04:00Z" w:initials="FD">
    <w:p w14:paraId="52A353A6" w14:textId="647A7EC9" w:rsidR="001467F4" w:rsidRPr="001467F4" w:rsidRDefault="001467F4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1467F4">
        <w:rPr>
          <w:lang w:val="en-US"/>
        </w:rPr>
        <w:t>I removed this reference to b</w:t>
      </w:r>
      <w:r>
        <w:rPr>
          <w:lang w:val="en-US"/>
        </w:rPr>
        <w:t>eginners, because Young-Scholten and Langer report traces of sound-mixing for intermediate-level speakers</w:t>
      </w:r>
      <w:r w:rsidR="00151B45">
        <w:rPr>
          <w:lang w:val="en-US"/>
        </w:rPr>
        <w:t>.</w:t>
      </w:r>
    </w:p>
  </w:comment>
  <w:comment w:id="18" w:author="Antje Stoehr" w:date="2022-02-21T20:06:00Z" w:initials="AS">
    <w:p w14:paraId="17B2962B" w14:textId="1F4FCCF6" w:rsidR="00841907" w:rsidRPr="00011740" w:rsidRDefault="00841907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011740">
        <w:rPr>
          <w:lang w:val="en-US"/>
        </w:rPr>
        <w:t xml:space="preserve">Something between a fricative and a </w:t>
      </w:r>
      <w:proofErr w:type="gramStart"/>
      <w:r w:rsidRPr="00011740">
        <w:rPr>
          <w:lang w:val="en-US"/>
        </w:rPr>
        <w:t>vowel ?</w:t>
      </w:r>
      <w:proofErr w:type="gramEnd"/>
      <w:r w:rsidRPr="00011740">
        <w:rPr>
          <w:lang w:val="en-US"/>
        </w:rPr>
        <w:t xml:space="preserve"> It sounds a bit like this</w:t>
      </w:r>
    </w:p>
  </w:comment>
  <w:comment w:id="21" w:author="Antje Stoehr" w:date="2022-02-21T20:07:00Z" w:initials="AS">
    <w:p w14:paraId="5376C2DF" w14:textId="4047B7F8" w:rsidR="00841907" w:rsidRPr="00011740" w:rsidRDefault="00841907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011740">
        <w:rPr>
          <w:lang w:val="en-US"/>
        </w:rPr>
        <w:t>I would change the order to make it more compelling</w:t>
      </w:r>
    </w:p>
  </w:comment>
  <w:comment w:id="22" w:author="Antje Stoehr" w:date="2022-02-21T20:07:00Z" w:initials="AS">
    <w:p w14:paraId="1A696B3B" w14:textId="5665E356" w:rsidR="00841907" w:rsidRPr="00011740" w:rsidRDefault="00841907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011740">
        <w:rPr>
          <w:lang w:val="en-US"/>
        </w:rPr>
        <w:t xml:space="preserve">Two thoughts, one </w:t>
      </w:r>
      <w:proofErr w:type="spellStart"/>
      <w:r w:rsidRPr="00011740">
        <w:rPr>
          <w:lang w:val="en-US"/>
        </w:rPr>
        <w:t>sentece</w:t>
      </w:r>
      <w:proofErr w:type="spellEnd"/>
      <w:r w:rsidRPr="00011740">
        <w:rPr>
          <w:lang w:val="en-US"/>
        </w:rPr>
        <w:t xml:space="preserve">. How about making it </w:t>
      </w:r>
      <w:proofErr w:type="gramStart"/>
      <w:r w:rsidRPr="00011740">
        <w:rPr>
          <w:lang w:val="en-US"/>
        </w:rPr>
        <w:t>2 ?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45D5E60" w15:done="0"/>
  <w15:commentEx w15:paraId="5D054DB9" w15:done="0"/>
  <w15:commentEx w15:paraId="76AC27D5" w15:done="0"/>
  <w15:commentEx w15:paraId="25AAC1EE" w15:done="0"/>
  <w15:commentEx w15:paraId="044609EF" w15:done="0"/>
  <w15:commentEx w15:paraId="4727B4BE" w15:paraIdParent="044609EF" w15:done="0"/>
  <w15:commentEx w15:paraId="77E4F479" w15:done="0"/>
  <w15:commentEx w15:paraId="72ED1A0B" w15:done="0"/>
  <w15:commentEx w15:paraId="67656313" w15:done="0"/>
  <w15:commentEx w15:paraId="52A353A6" w15:paraIdParent="67656313" w15:done="0"/>
  <w15:commentEx w15:paraId="17B2962B" w15:done="0"/>
  <w15:commentEx w15:paraId="5376C2DF" w15:done="0"/>
  <w15:commentEx w15:paraId="1A696B3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E6E1B" w16cex:dateUtc="2022-02-21T19:01:00Z"/>
  <w16cex:commentExtensible w16cex:durableId="25B91B95" w16cex:dateUtc="2022-02-17T18:08:00Z"/>
  <w16cex:commentExtensible w16cex:durableId="25BE6E3C" w16cex:dateUtc="2022-02-21T19:02:00Z"/>
  <w16cex:commentExtensible w16cex:durableId="25B91DD8" w16cex:dateUtc="2022-02-17T18:17:00Z"/>
  <w16cex:commentExtensible w16cex:durableId="25B91D48" w16cex:dateUtc="2022-02-17T18:15:00Z"/>
  <w16cex:commentExtensible w16cex:durableId="25BD4933" w16cex:dateUtc="2022-02-20T22:11:00Z"/>
  <w16cex:commentExtensible w16cex:durableId="25BE6EFF" w16cex:dateUtc="2022-02-21T19:05:00Z"/>
  <w16cex:commentExtensible w16cex:durableId="25BE6F39" w16cex:dateUtc="2022-02-21T19:06:00Z"/>
  <w16cex:commentExtensible w16cex:durableId="25B91D6C" w16cex:dateUtc="2022-02-17T18:15:00Z"/>
  <w16cex:commentExtensible w16cex:durableId="25BD4777" w16cex:dateUtc="2022-02-20T22:04:00Z"/>
  <w16cex:commentExtensible w16cex:durableId="25BE6F57" w16cex:dateUtc="2022-02-21T19:06:00Z"/>
  <w16cex:commentExtensible w16cex:durableId="25BE6F75" w16cex:dateUtc="2022-02-21T19:07:00Z"/>
  <w16cex:commentExtensible w16cex:durableId="25BE6F9B" w16cex:dateUtc="2022-02-21T19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45D5E60" w16cid:durableId="25BE6E1B"/>
  <w16cid:commentId w16cid:paraId="5D054DB9" w16cid:durableId="25B91B95"/>
  <w16cid:commentId w16cid:paraId="76AC27D5" w16cid:durableId="25BE6E3C"/>
  <w16cid:commentId w16cid:paraId="25AAC1EE" w16cid:durableId="25B91DD8"/>
  <w16cid:commentId w16cid:paraId="044609EF" w16cid:durableId="25B91D48"/>
  <w16cid:commentId w16cid:paraId="4727B4BE" w16cid:durableId="25BD4933"/>
  <w16cid:commentId w16cid:paraId="77E4F479" w16cid:durableId="25BE6EFF"/>
  <w16cid:commentId w16cid:paraId="72ED1A0B" w16cid:durableId="25BE6F39"/>
  <w16cid:commentId w16cid:paraId="67656313" w16cid:durableId="25B91D6C"/>
  <w16cid:commentId w16cid:paraId="52A353A6" w16cid:durableId="25BD4777"/>
  <w16cid:commentId w16cid:paraId="17B2962B" w16cid:durableId="25BE6F57"/>
  <w16cid:commentId w16cid:paraId="5376C2DF" w16cid:durableId="25BE6F75"/>
  <w16cid:commentId w16cid:paraId="1A696B3B" w16cid:durableId="25BE6F9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tje Stoehr">
    <w15:presenceInfo w15:providerId="Windows Live" w15:userId="96bcff21645a4a4c"/>
  </w15:person>
  <w15:person w15:author="Florent Dueme">
    <w15:presenceInfo w15:providerId="None" w15:userId="Florent Due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AE"/>
    <w:rsid w:val="00011740"/>
    <w:rsid w:val="00027174"/>
    <w:rsid w:val="000323EB"/>
    <w:rsid w:val="000432FE"/>
    <w:rsid w:val="00051091"/>
    <w:rsid w:val="000B30E2"/>
    <w:rsid w:val="000D015E"/>
    <w:rsid w:val="00110252"/>
    <w:rsid w:val="001467F4"/>
    <w:rsid w:val="00151B45"/>
    <w:rsid w:val="001665FD"/>
    <w:rsid w:val="001725E6"/>
    <w:rsid w:val="00175176"/>
    <w:rsid w:val="001A59D3"/>
    <w:rsid w:val="001F2D51"/>
    <w:rsid w:val="00213902"/>
    <w:rsid w:val="00252020"/>
    <w:rsid w:val="002569F2"/>
    <w:rsid w:val="00270929"/>
    <w:rsid w:val="00283955"/>
    <w:rsid w:val="0029002B"/>
    <w:rsid w:val="0029109C"/>
    <w:rsid w:val="002A490D"/>
    <w:rsid w:val="002B4998"/>
    <w:rsid w:val="00317F3F"/>
    <w:rsid w:val="00342F19"/>
    <w:rsid w:val="003762C8"/>
    <w:rsid w:val="00394D38"/>
    <w:rsid w:val="003966F6"/>
    <w:rsid w:val="003A447C"/>
    <w:rsid w:val="003B3A6B"/>
    <w:rsid w:val="003C10FE"/>
    <w:rsid w:val="00421AD7"/>
    <w:rsid w:val="00433730"/>
    <w:rsid w:val="00463B4D"/>
    <w:rsid w:val="004644B2"/>
    <w:rsid w:val="004867B0"/>
    <w:rsid w:val="00497E7E"/>
    <w:rsid w:val="004C4923"/>
    <w:rsid w:val="004C6206"/>
    <w:rsid w:val="004E2B2F"/>
    <w:rsid w:val="004F14B9"/>
    <w:rsid w:val="00535786"/>
    <w:rsid w:val="0055431F"/>
    <w:rsid w:val="00561B32"/>
    <w:rsid w:val="005761F1"/>
    <w:rsid w:val="00596532"/>
    <w:rsid w:val="005F7611"/>
    <w:rsid w:val="0062593D"/>
    <w:rsid w:val="0063553D"/>
    <w:rsid w:val="00637F4C"/>
    <w:rsid w:val="00662ACE"/>
    <w:rsid w:val="006639DC"/>
    <w:rsid w:val="00683576"/>
    <w:rsid w:val="006E00AE"/>
    <w:rsid w:val="006E125F"/>
    <w:rsid w:val="006F2753"/>
    <w:rsid w:val="007157AF"/>
    <w:rsid w:val="00720916"/>
    <w:rsid w:val="00763864"/>
    <w:rsid w:val="007D3FA2"/>
    <w:rsid w:val="007D6219"/>
    <w:rsid w:val="007D6F6D"/>
    <w:rsid w:val="007E1CE8"/>
    <w:rsid w:val="00841907"/>
    <w:rsid w:val="00856DC2"/>
    <w:rsid w:val="00891691"/>
    <w:rsid w:val="008A1C45"/>
    <w:rsid w:val="008E6004"/>
    <w:rsid w:val="00916CEE"/>
    <w:rsid w:val="009A7C2E"/>
    <w:rsid w:val="009B12AE"/>
    <w:rsid w:val="00A171F7"/>
    <w:rsid w:val="00A96F4C"/>
    <w:rsid w:val="00A97DDD"/>
    <w:rsid w:val="00AC6711"/>
    <w:rsid w:val="00AD6263"/>
    <w:rsid w:val="00B041A6"/>
    <w:rsid w:val="00B07207"/>
    <w:rsid w:val="00B243BB"/>
    <w:rsid w:val="00B536E4"/>
    <w:rsid w:val="00B71ED0"/>
    <w:rsid w:val="00BD15A3"/>
    <w:rsid w:val="00BD62D4"/>
    <w:rsid w:val="00C32D4E"/>
    <w:rsid w:val="00C5249A"/>
    <w:rsid w:val="00C5326F"/>
    <w:rsid w:val="00CE5C7B"/>
    <w:rsid w:val="00D051B2"/>
    <w:rsid w:val="00D27BEA"/>
    <w:rsid w:val="00D511AC"/>
    <w:rsid w:val="00D512D7"/>
    <w:rsid w:val="00D62B4E"/>
    <w:rsid w:val="00D7321A"/>
    <w:rsid w:val="00DC364C"/>
    <w:rsid w:val="00DD57D0"/>
    <w:rsid w:val="00E10C2E"/>
    <w:rsid w:val="00E14336"/>
    <w:rsid w:val="00EB4AE3"/>
    <w:rsid w:val="00EB7CAC"/>
    <w:rsid w:val="00EE0796"/>
    <w:rsid w:val="00F063B8"/>
    <w:rsid w:val="00F5753A"/>
    <w:rsid w:val="00F869CA"/>
    <w:rsid w:val="00FD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4E719"/>
  <w15:chartTrackingRefBased/>
  <w15:docId w15:val="{BC2E0547-2640-4D99-9054-F72354001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9B12A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vision">
    <w:name w:val="Revision"/>
    <w:hidden/>
    <w:uiPriority w:val="99"/>
    <w:semiHidden/>
    <w:rsid w:val="007D6219"/>
    <w:pPr>
      <w:spacing w:after="0" w:line="240" w:lineRule="auto"/>
    </w:pPr>
  </w:style>
  <w:style w:type="character" w:styleId="Marquedecommentaire">
    <w:name w:val="annotation reference"/>
    <w:basedOn w:val="Policepardfaut"/>
    <w:uiPriority w:val="99"/>
    <w:semiHidden/>
    <w:unhideWhenUsed/>
    <w:rsid w:val="0025202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5202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5202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5202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52020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202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202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649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Dueme</dc:creator>
  <cp:keywords/>
  <dc:description/>
  <cp:lastModifiedBy>Florent Dueme</cp:lastModifiedBy>
  <cp:revision>5</cp:revision>
  <dcterms:created xsi:type="dcterms:W3CDTF">2022-02-21T19:44:00Z</dcterms:created>
  <dcterms:modified xsi:type="dcterms:W3CDTF">2022-02-21T20:35:00Z</dcterms:modified>
</cp:coreProperties>
</file>